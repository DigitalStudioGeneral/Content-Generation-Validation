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BE5F" w14:textId="77777777" w:rsidR="00C35582" w:rsidRDefault="00C35582" w:rsidP="007A0598">
      <w:pPr>
        <w:autoSpaceDE w:val="0"/>
        <w:autoSpaceDN w:val="0"/>
        <w:adjustRightInd w:val="0"/>
        <w:spacing w:after="0" w:line="240" w:lineRule="auto"/>
        <w:rPr>
          <w:rFonts w:ascii="Arial" w:hAnsi="Arial" w:cs="Arial"/>
          <w:b/>
          <w:sz w:val="28"/>
          <w:szCs w:val="36"/>
        </w:rPr>
      </w:pPr>
    </w:p>
    <w:p w14:paraId="6F081C74" w14:textId="77777777" w:rsidR="00C35582" w:rsidRDefault="00C35582" w:rsidP="007A0598">
      <w:pPr>
        <w:autoSpaceDE w:val="0"/>
        <w:autoSpaceDN w:val="0"/>
        <w:adjustRightInd w:val="0"/>
        <w:spacing w:after="0" w:line="240" w:lineRule="auto"/>
        <w:rPr>
          <w:rFonts w:ascii="Arial" w:hAnsi="Arial" w:cs="Arial"/>
          <w:b/>
          <w:sz w:val="28"/>
          <w:szCs w:val="36"/>
        </w:rPr>
      </w:pPr>
    </w:p>
    <w:p w14:paraId="01024E09" w14:textId="77777777" w:rsidR="00C35582" w:rsidRDefault="00C35582" w:rsidP="007A0598">
      <w:pPr>
        <w:autoSpaceDE w:val="0"/>
        <w:autoSpaceDN w:val="0"/>
        <w:adjustRightInd w:val="0"/>
        <w:spacing w:after="0" w:line="240" w:lineRule="auto"/>
        <w:rPr>
          <w:rFonts w:ascii="Arial" w:hAnsi="Arial" w:cs="Arial"/>
          <w:b/>
          <w:sz w:val="28"/>
          <w:szCs w:val="36"/>
        </w:rPr>
      </w:pPr>
    </w:p>
    <w:p w14:paraId="66542E71" w14:textId="5557B121" w:rsidR="004D19E1" w:rsidRPr="003A5F04" w:rsidRDefault="009B24CC"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Email/</w:t>
      </w:r>
      <w:r w:rsidR="00927F74">
        <w:rPr>
          <w:rFonts w:ascii="Arial" w:hAnsi="Arial" w:cs="Arial"/>
          <w:b/>
          <w:sz w:val="28"/>
          <w:szCs w:val="36"/>
        </w:rPr>
        <w:t>a</w:t>
      </w:r>
      <w:r w:rsidR="002E4163">
        <w:rPr>
          <w:rFonts w:ascii="Arial" w:hAnsi="Arial" w:cs="Arial"/>
          <w:b/>
          <w:sz w:val="28"/>
          <w:szCs w:val="36"/>
        </w:rPr>
        <w:t>sset</w:t>
      </w:r>
      <w:r w:rsidRPr="003A5F04">
        <w:rPr>
          <w:rFonts w:ascii="Arial" w:hAnsi="Arial" w:cs="Arial"/>
          <w:b/>
          <w:sz w:val="28"/>
          <w:szCs w:val="36"/>
        </w:rPr>
        <w:t xml:space="preserve"> </w:t>
      </w:r>
      <w:r w:rsidR="00927F74">
        <w:rPr>
          <w:rFonts w:ascii="Arial" w:hAnsi="Arial" w:cs="Arial"/>
          <w:b/>
          <w:sz w:val="28"/>
          <w:szCs w:val="36"/>
        </w:rPr>
        <w:t>w</w:t>
      </w:r>
      <w:r w:rsidR="004D19E1" w:rsidRPr="003A5F04">
        <w:rPr>
          <w:rFonts w:ascii="Arial" w:hAnsi="Arial" w:cs="Arial"/>
          <w:b/>
          <w:sz w:val="28"/>
          <w:szCs w:val="36"/>
        </w:rPr>
        <w:t xml:space="preserve">riting </w:t>
      </w:r>
      <w:r w:rsidR="00927F74">
        <w:rPr>
          <w:rFonts w:ascii="Arial" w:hAnsi="Arial" w:cs="Arial"/>
          <w:b/>
          <w:sz w:val="28"/>
          <w:szCs w:val="36"/>
        </w:rPr>
        <w:t>i</w:t>
      </w:r>
      <w:r w:rsidR="00F53E1E" w:rsidRPr="003A5F04">
        <w:rPr>
          <w:rFonts w:ascii="Arial" w:hAnsi="Arial" w:cs="Arial"/>
          <w:b/>
          <w:sz w:val="28"/>
          <w:szCs w:val="36"/>
        </w:rPr>
        <w:t>nstructions</w:t>
      </w:r>
    </w:p>
    <w:p w14:paraId="6E69ED86" w14:textId="57B7BDD3" w:rsidR="009B6F8F" w:rsidRPr="003A5F04" w:rsidRDefault="009B6F8F" w:rsidP="009B6F8F">
      <w:pPr>
        <w:autoSpaceDE w:val="0"/>
        <w:autoSpaceDN w:val="0"/>
        <w:adjustRightInd w:val="0"/>
        <w:spacing w:after="0" w:line="240" w:lineRule="auto"/>
        <w:rPr>
          <w:rFonts w:ascii="Arial" w:hAnsi="Arial" w:cs="Arial"/>
          <w:sz w:val="20"/>
          <w:szCs w:val="36"/>
        </w:rPr>
      </w:pPr>
      <w:r w:rsidRPr="003A5F04">
        <w:rPr>
          <w:rFonts w:ascii="Arial" w:hAnsi="Arial" w:cs="Arial"/>
          <w:sz w:val="20"/>
          <w:szCs w:val="36"/>
        </w:rPr>
        <w:t xml:space="preserve">Version </w:t>
      </w:r>
      <w:r w:rsidR="00B70FCC" w:rsidRPr="00AB7D92">
        <w:rPr>
          <w:rFonts w:ascii="Arial" w:hAnsi="Arial" w:cs="Arial"/>
          <w:sz w:val="20"/>
          <w:szCs w:val="36"/>
        </w:rPr>
        <w:t>4.29.22</w:t>
      </w:r>
    </w:p>
    <w:p w14:paraId="0C8275C7" w14:textId="77777777" w:rsidR="009B6F8F" w:rsidRPr="003A5F04" w:rsidRDefault="009B6F8F" w:rsidP="009B6F8F">
      <w:pPr>
        <w:autoSpaceDE w:val="0"/>
        <w:autoSpaceDN w:val="0"/>
        <w:adjustRightInd w:val="0"/>
        <w:spacing w:after="0" w:line="240" w:lineRule="auto"/>
        <w:rPr>
          <w:rFonts w:ascii="Arial" w:hAnsi="Arial" w:cs="Arial"/>
          <w:sz w:val="20"/>
          <w:szCs w:val="36"/>
        </w:rPr>
      </w:pPr>
    </w:p>
    <w:p w14:paraId="1FB0BADB" w14:textId="1B390353" w:rsidR="009B6F8F" w:rsidRPr="003A5F04" w:rsidRDefault="009B6F8F"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 xml:space="preserve">Template: </w:t>
      </w:r>
      <w:r w:rsidR="00A5268B" w:rsidRPr="00A5268B">
        <w:rPr>
          <w:rFonts w:ascii="Arial" w:hAnsi="Arial" w:cs="Arial"/>
          <w:b/>
          <w:sz w:val="28"/>
          <w:szCs w:val="36"/>
        </w:rPr>
        <w:t>GLB 202</w:t>
      </w:r>
      <w:r w:rsidR="00B358AD">
        <w:rPr>
          <w:rFonts w:ascii="Arial" w:hAnsi="Arial" w:cs="Arial"/>
          <w:b/>
          <w:sz w:val="28"/>
          <w:szCs w:val="36"/>
        </w:rPr>
        <w:t>2</w:t>
      </w:r>
      <w:r w:rsidR="00A5268B" w:rsidRPr="00A5268B">
        <w:rPr>
          <w:rFonts w:ascii="Arial" w:hAnsi="Arial" w:cs="Arial"/>
          <w:b/>
          <w:sz w:val="28"/>
          <w:szCs w:val="36"/>
        </w:rPr>
        <w:t xml:space="preserve"> Template Asset single Column Long Text with Image</w:t>
      </w:r>
    </w:p>
    <w:p w14:paraId="66FFE808" w14:textId="06CFD6A3" w:rsidR="00F53E1E" w:rsidRPr="003A5F04" w:rsidRDefault="00F53E1E" w:rsidP="00F53E1E">
      <w:pPr>
        <w:autoSpaceDE w:val="0"/>
        <w:autoSpaceDN w:val="0"/>
        <w:adjustRightInd w:val="0"/>
        <w:spacing w:after="0" w:line="240" w:lineRule="auto"/>
        <w:jc w:val="center"/>
        <w:rPr>
          <w:rFonts w:ascii="Arial" w:hAnsi="Arial" w:cs="Arial"/>
          <w:sz w:val="28"/>
          <w:szCs w:val="36"/>
        </w:rPr>
      </w:pPr>
    </w:p>
    <w:p w14:paraId="79D59161" w14:textId="4627C93A" w:rsidR="009B3D10" w:rsidRPr="003A5F04" w:rsidRDefault="00F53E1E" w:rsidP="009B3D10">
      <w:pPr>
        <w:autoSpaceDE w:val="0"/>
        <w:autoSpaceDN w:val="0"/>
        <w:adjustRightInd w:val="0"/>
        <w:spacing w:after="0" w:line="240" w:lineRule="auto"/>
        <w:rPr>
          <w:rStyle w:val="Hyperlink"/>
          <w:rFonts w:ascii="Arial" w:hAnsi="Arial" w:cs="Arial"/>
          <w:sz w:val="20"/>
          <w:szCs w:val="20"/>
        </w:rPr>
      </w:pPr>
      <w:r w:rsidRPr="003A5F04">
        <w:rPr>
          <w:rFonts w:ascii="Arial" w:hAnsi="Arial" w:cs="Arial"/>
          <w:b/>
          <w:sz w:val="20"/>
          <w:szCs w:val="18"/>
        </w:rPr>
        <w:t>PURPOSE:</w:t>
      </w:r>
      <w:r w:rsidRPr="003A5F04">
        <w:rPr>
          <w:rFonts w:ascii="Arial" w:hAnsi="Arial" w:cs="Arial"/>
          <w:sz w:val="20"/>
          <w:szCs w:val="18"/>
        </w:rPr>
        <w:t xml:space="preserve"> </w:t>
      </w:r>
      <w:r w:rsidRPr="003A5F04">
        <w:rPr>
          <w:rFonts w:ascii="Arial" w:hAnsi="Arial" w:cs="Arial"/>
          <w:sz w:val="20"/>
          <w:szCs w:val="20"/>
        </w:rPr>
        <w:t xml:space="preserve">This document offers best practices and guidance </w:t>
      </w:r>
      <w:r w:rsidR="008D368C" w:rsidRPr="003A5F04">
        <w:rPr>
          <w:rFonts w:ascii="Arial" w:hAnsi="Arial" w:cs="Arial"/>
          <w:sz w:val="20"/>
          <w:szCs w:val="20"/>
        </w:rPr>
        <w:t>to help you write emails using</w:t>
      </w:r>
      <w:r w:rsidRPr="003A5F04">
        <w:rPr>
          <w:rFonts w:ascii="Arial" w:hAnsi="Arial" w:cs="Arial"/>
          <w:sz w:val="20"/>
          <w:szCs w:val="20"/>
        </w:rPr>
        <w:t xml:space="preserve"> </w:t>
      </w:r>
      <w:r w:rsidR="004D19E1" w:rsidRPr="003A5F04">
        <w:rPr>
          <w:rFonts w:ascii="Arial" w:hAnsi="Arial" w:cs="Arial"/>
          <w:sz w:val="20"/>
          <w:szCs w:val="20"/>
        </w:rPr>
        <w:t>the Field Marketing</w:t>
      </w:r>
      <w:r w:rsidRPr="003A5F04">
        <w:rPr>
          <w:rFonts w:ascii="Arial" w:hAnsi="Arial" w:cs="Arial"/>
          <w:sz w:val="20"/>
          <w:szCs w:val="20"/>
        </w:rPr>
        <w:t xml:space="preserve"> Email Templates. </w:t>
      </w:r>
    </w:p>
    <w:p w14:paraId="6EC48111" w14:textId="77777777" w:rsidR="00F53E1E" w:rsidRPr="003A5F04" w:rsidRDefault="00F53E1E" w:rsidP="00F53E1E">
      <w:pPr>
        <w:autoSpaceDE w:val="0"/>
        <w:autoSpaceDN w:val="0"/>
        <w:adjustRightInd w:val="0"/>
        <w:spacing w:after="0" w:line="240" w:lineRule="auto"/>
        <w:rPr>
          <w:rFonts w:ascii="Arial" w:hAnsi="Arial" w:cs="Arial"/>
          <w:sz w:val="18"/>
          <w:szCs w:val="18"/>
        </w:rPr>
      </w:pPr>
    </w:p>
    <w:p w14:paraId="2352EE62" w14:textId="6B4EAE9A" w:rsidR="00742C83" w:rsidRPr="003A5F04" w:rsidRDefault="00F53E1E" w:rsidP="00600E6D">
      <w:pPr>
        <w:autoSpaceDE w:val="0"/>
        <w:autoSpaceDN w:val="0"/>
        <w:adjustRightInd w:val="0"/>
        <w:spacing w:after="0" w:line="240" w:lineRule="auto"/>
        <w:rPr>
          <w:rFonts w:ascii="Arial" w:hAnsi="Arial" w:cs="Arial"/>
          <w:sz w:val="20"/>
          <w:szCs w:val="20"/>
        </w:rPr>
      </w:pPr>
      <w:r w:rsidRPr="003A5F04">
        <w:rPr>
          <w:rFonts w:ascii="Arial" w:hAnsi="Arial" w:cs="Arial"/>
          <w:b/>
          <w:sz w:val="20"/>
          <w:szCs w:val="20"/>
        </w:rPr>
        <w:t>HOW TO USE:</w:t>
      </w:r>
      <w:r w:rsidRPr="003A5F04">
        <w:rPr>
          <w:rFonts w:ascii="Arial" w:hAnsi="Arial" w:cs="Arial"/>
          <w:sz w:val="20"/>
          <w:szCs w:val="20"/>
        </w:rPr>
        <w:t xml:space="preserve"> </w:t>
      </w:r>
      <w:r w:rsidR="00D01B94" w:rsidRPr="003A5F04">
        <w:rPr>
          <w:rFonts w:ascii="Arial" w:hAnsi="Arial" w:cs="Arial"/>
          <w:sz w:val="20"/>
          <w:szCs w:val="20"/>
        </w:rPr>
        <w:t xml:space="preserve">Choose your email template and copy one table for each email in your series into one document. </w:t>
      </w:r>
      <w:r w:rsidR="004D19E1" w:rsidRPr="003A5F04">
        <w:rPr>
          <w:rFonts w:ascii="Arial" w:hAnsi="Arial" w:cs="Arial"/>
          <w:sz w:val="20"/>
          <w:szCs w:val="20"/>
        </w:rPr>
        <w:t xml:space="preserve">Input copy, content links and associated information for each email into </w:t>
      </w:r>
      <w:r w:rsidR="00D01B94" w:rsidRPr="003A5F04">
        <w:rPr>
          <w:rFonts w:ascii="Arial" w:hAnsi="Arial" w:cs="Arial"/>
          <w:sz w:val="20"/>
          <w:szCs w:val="20"/>
        </w:rPr>
        <w:t>the</w:t>
      </w:r>
      <w:r w:rsidR="004D19E1" w:rsidRPr="003A5F04">
        <w:rPr>
          <w:rFonts w:ascii="Arial" w:hAnsi="Arial" w:cs="Arial"/>
          <w:sz w:val="20"/>
          <w:szCs w:val="20"/>
        </w:rPr>
        <w:t xml:space="preserve"> template</w:t>
      </w:r>
      <w:r w:rsidR="00D01B94" w:rsidRPr="003A5F04">
        <w:rPr>
          <w:rFonts w:ascii="Arial" w:hAnsi="Arial" w:cs="Arial"/>
          <w:sz w:val="20"/>
          <w:szCs w:val="20"/>
        </w:rPr>
        <w:t>s</w:t>
      </w:r>
      <w:r w:rsidR="004D19E1" w:rsidRPr="003A5F04">
        <w:rPr>
          <w:rFonts w:ascii="Arial" w:hAnsi="Arial" w:cs="Arial"/>
          <w:sz w:val="20"/>
          <w:szCs w:val="20"/>
        </w:rPr>
        <w:t xml:space="preserve">. </w:t>
      </w:r>
      <w:r w:rsidR="00D01B94" w:rsidRPr="003A5F04">
        <w:rPr>
          <w:rFonts w:ascii="Arial" w:hAnsi="Arial" w:cs="Arial"/>
          <w:sz w:val="20"/>
          <w:szCs w:val="20"/>
        </w:rPr>
        <w:t>Add</w:t>
      </w:r>
      <w:r w:rsidR="00EB459C" w:rsidRPr="003A5F04">
        <w:rPr>
          <w:rFonts w:ascii="Arial" w:hAnsi="Arial" w:cs="Arial"/>
          <w:sz w:val="20"/>
          <w:szCs w:val="20"/>
        </w:rPr>
        <w:t xml:space="preserve"> the Campaign Team information, shown </w:t>
      </w:r>
      <w:r w:rsidR="00D76B53" w:rsidRPr="003A5F04">
        <w:rPr>
          <w:rFonts w:ascii="Arial" w:hAnsi="Arial" w:cs="Arial"/>
          <w:sz w:val="20"/>
          <w:szCs w:val="20"/>
        </w:rPr>
        <w:t>below</w:t>
      </w:r>
      <w:r w:rsidR="00EB459C" w:rsidRPr="003A5F04">
        <w:rPr>
          <w:rFonts w:ascii="Arial" w:hAnsi="Arial" w:cs="Arial"/>
          <w:sz w:val="20"/>
          <w:szCs w:val="20"/>
        </w:rPr>
        <w:t xml:space="preserve">, at the top of your BRD. </w:t>
      </w:r>
      <w:r w:rsidR="00FA4B28" w:rsidRPr="003A5F04">
        <w:rPr>
          <w:rFonts w:ascii="Arial" w:hAnsi="Arial" w:cs="Arial"/>
          <w:sz w:val="20"/>
          <w:szCs w:val="20"/>
        </w:rPr>
        <w:t xml:space="preserve">After completing the BRD, delete </w:t>
      </w:r>
      <w:r w:rsidR="00C8078F" w:rsidRPr="003A5F04">
        <w:rPr>
          <w:rFonts w:ascii="Arial" w:hAnsi="Arial" w:cs="Arial"/>
          <w:sz w:val="20"/>
          <w:szCs w:val="20"/>
        </w:rPr>
        <w:t>t</w:t>
      </w:r>
      <w:r w:rsidR="00600E6D" w:rsidRPr="003A5F04">
        <w:rPr>
          <w:rFonts w:ascii="Arial" w:hAnsi="Arial" w:cs="Arial"/>
          <w:sz w:val="20"/>
          <w:szCs w:val="20"/>
        </w:rPr>
        <w:t>he</w:t>
      </w:r>
      <w:r w:rsidR="00056CBB" w:rsidRPr="003A5F04">
        <w:rPr>
          <w:rFonts w:ascii="Arial" w:hAnsi="Arial" w:cs="Arial"/>
          <w:sz w:val="20"/>
          <w:szCs w:val="20"/>
        </w:rPr>
        <w:t xml:space="preserve"> </w:t>
      </w:r>
      <w:r w:rsidR="00FA4B28" w:rsidRPr="003A5F04">
        <w:rPr>
          <w:rFonts w:ascii="Arial" w:hAnsi="Arial" w:cs="Arial"/>
          <w:sz w:val="20"/>
          <w:szCs w:val="20"/>
        </w:rPr>
        <w:t xml:space="preserve">instructional </w:t>
      </w:r>
      <w:r w:rsidR="00C8078F" w:rsidRPr="003A5F04">
        <w:rPr>
          <w:rFonts w:ascii="Arial" w:hAnsi="Arial" w:cs="Arial"/>
          <w:sz w:val="20"/>
          <w:szCs w:val="20"/>
        </w:rPr>
        <w:t>table</w:t>
      </w:r>
      <w:r w:rsidR="00FA4B28" w:rsidRPr="003A5F04">
        <w:rPr>
          <w:rFonts w:ascii="Arial" w:hAnsi="Arial" w:cs="Arial"/>
          <w:sz w:val="20"/>
          <w:szCs w:val="20"/>
        </w:rPr>
        <w:t xml:space="preserve"> so the document is cleaner, and then send it to your </w:t>
      </w:r>
      <w:r w:rsidR="00C8078F" w:rsidRPr="003A5F04">
        <w:rPr>
          <w:rFonts w:ascii="Arial" w:hAnsi="Arial" w:cs="Arial"/>
          <w:sz w:val="20"/>
          <w:szCs w:val="20"/>
        </w:rPr>
        <w:t>Field Marketing</w:t>
      </w:r>
      <w:r w:rsidR="00FA4B28" w:rsidRPr="003A5F04">
        <w:rPr>
          <w:rFonts w:ascii="Arial" w:hAnsi="Arial" w:cs="Arial"/>
          <w:sz w:val="20"/>
          <w:szCs w:val="20"/>
        </w:rPr>
        <w:t xml:space="preserve"> Manager so they can begin developing your emails.</w:t>
      </w:r>
      <w:r w:rsidR="00600E6D" w:rsidRPr="003A5F04">
        <w:rPr>
          <w:rFonts w:ascii="Arial" w:hAnsi="Arial" w:cs="Arial"/>
          <w:sz w:val="20"/>
          <w:szCs w:val="20"/>
        </w:rPr>
        <w:t xml:space="preserve"> </w:t>
      </w:r>
    </w:p>
    <w:p w14:paraId="58956049" w14:textId="39A8499D" w:rsidR="00600E6D" w:rsidRPr="003A5F04" w:rsidRDefault="00742C83" w:rsidP="00600E6D">
      <w:pPr>
        <w:autoSpaceDE w:val="0"/>
        <w:autoSpaceDN w:val="0"/>
        <w:adjustRightInd w:val="0"/>
        <w:spacing w:after="0" w:line="240" w:lineRule="auto"/>
        <w:rPr>
          <w:rStyle w:val="Hyperlink"/>
          <w:rFonts w:ascii="Arial" w:hAnsi="Arial" w:cs="Arial"/>
          <w:sz w:val="20"/>
          <w:szCs w:val="20"/>
        </w:rPr>
      </w:pPr>
      <w:r w:rsidRPr="003A5F04">
        <w:rPr>
          <w:rFonts w:ascii="Arial" w:hAnsi="Arial" w:cs="Arial"/>
          <w:sz w:val="20"/>
          <w:szCs w:val="20"/>
        </w:rPr>
        <w:t xml:space="preserve">View </w:t>
      </w:r>
      <w:r w:rsidR="00600E6D" w:rsidRPr="003A5F04">
        <w:rPr>
          <w:rFonts w:ascii="Arial" w:hAnsi="Arial" w:cs="Arial"/>
          <w:sz w:val="20"/>
          <w:szCs w:val="20"/>
        </w:rPr>
        <w:t xml:space="preserve">all Email Templates at: </w:t>
      </w:r>
      <w:hyperlink r:id="rId11" w:history="1">
        <w:r w:rsidR="00682FC4">
          <w:rPr>
            <w:rStyle w:val="Hyperlink"/>
            <w:rFonts w:ascii="Arial" w:hAnsi="Arial" w:cs="Arial"/>
            <w:sz w:val="20"/>
            <w:szCs w:val="20"/>
          </w:rPr>
          <w:t>https://newuat.cognizant.com/us/en/fm-gallery-new</w:t>
        </w:r>
      </w:hyperlink>
    </w:p>
    <w:p w14:paraId="68B32DCC" w14:textId="0F1EA1C5" w:rsidR="00AA4664" w:rsidRPr="003A5F04" w:rsidRDefault="00AA4664" w:rsidP="00F53E1E">
      <w:pPr>
        <w:autoSpaceDE w:val="0"/>
        <w:autoSpaceDN w:val="0"/>
        <w:adjustRightInd w:val="0"/>
        <w:spacing w:after="0" w:line="240" w:lineRule="auto"/>
        <w:rPr>
          <w:rFonts w:ascii="Arial" w:hAnsi="Arial" w:cs="Arial"/>
          <w:sz w:val="20"/>
          <w:szCs w:val="20"/>
        </w:rPr>
      </w:pPr>
    </w:p>
    <w:tbl>
      <w:tblPr>
        <w:tblStyle w:val="GridTable4-Accent1"/>
        <w:tblW w:w="7195" w:type="dxa"/>
        <w:tblLook w:val="04A0" w:firstRow="1" w:lastRow="0" w:firstColumn="1" w:lastColumn="0" w:noHBand="0" w:noVBand="1"/>
      </w:tblPr>
      <w:tblGrid>
        <w:gridCol w:w="3415"/>
        <w:gridCol w:w="3780"/>
      </w:tblGrid>
      <w:tr w:rsidR="00FA4B28" w:rsidRPr="003A5F04" w14:paraId="23338E8F" w14:textId="77777777" w:rsidTr="00221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left w:val="none" w:sz="0" w:space="0" w:color="auto"/>
              <w:bottom w:val="none" w:sz="0" w:space="0" w:color="auto"/>
              <w:right w:val="none" w:sz="0" w:space="0" w:color="auto"/>
            </w:tcBorders>
          </w:tcPr>
          <w:p w14:paraId="29F49480" w14:textId="77777777" w:rsidR="00FA4B28" w:rsidRPr="003A5F04" w:rsidRDefault="00FA4B28" w:rsidP="00221ECB">
            <w:pPr>
              <w:rPr>
                <w:rFonts w:ascii="Arial" w:hAnsi="Arial"/>
                <w:sz w:val="20"/>
              </w:rPr>
            </w:pPr>
            <w:r w:rsidRPr="003A5F04">
              <w:rPr>
                <w:rFonts w:ascii="Arial" w:hAnsi="Arial"/>
                <w:sz w:val="20"/>
                <w:szCs w:val="22"/>
              </w:rPr>
              <w:t>Campaign info</w:t>
            </w:r>
          </w:p>
        </w:tc>
        <w:tc>
          <w:tcPr>
            <w:tcW w:w="3780" w:type="dxa"/>
            <w:tcBorders>
              <w:top w:val="none" w:sz="0" w:space="0" w:color="auto"/>
              <w:left w:val="none" w:sz="0" w:space="0" w:color="auto"/>
              <w:bottom w:val="none" w:sz="0" w:space="0" w:color="auto"/>
              <w:right w:val="none" w:sz="0" w:space="0" w:color="auto"/>
            </w:tcBorders>
          </w:tcPr>
          <w:p w14:paraId="26F1BEDB" w14:textId="77777777" w:rsidR="00FA4B28" w:rsidRPr="003A5F04" w:rsidRDefault="00FA4B28" w:rsidP="00221ECB">
            <w:pPr>
              <w:cnfStyle w:val="100000000000" w:firstRow="1"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Input</w:t>
            </w:r>
          </w:p>
        </w:tc>
      </w:tr>
      <w:tr w:rsidR="00FA4B28" w:rsidRPr="003A5F04" w14:paraId="6A3BB44E"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BF0C3DE" w14:textId="77777777" w:rsidR="00FA4B28" w:rsidRPr="003A5F04" w:rsidRDefault="00FA4B28" w:rsidP="00221ECB">
            <w:pPr>
              <w:rPr>
                <w:rFonts w:ascii="Arial" w:hAnsi="Arial"/>
                <w:b w:val="0"/>
                <w:sz w:val="20"/>
              </w:rPr>
            </w:pPr>
            <w:r w:rsidRPr="003A5F04">
              <w:rPr>
                <w:rFonts w:ascii="Arial" w:hAnsi="Arial"/>
                <w:b w:val="0"/>
                <w:sz w:val="20"/>
                <w:szCs w:val="22"/>
              </w:rPr>
              <w:t>Campaign name</w:t>
            </w:r>
          </w:p>
        </w:tc>
        <w:tc>
          <w:tcPr>
            <w:tcW w:w="3780" w:type="dxa"/>
          </w:tcPr>
          <w:p w14:paraId="2E96CCCE"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Digital Engineering</w:t>
            </w:r>
          </w:p>
        </w:tc>
      </w:tr>
      <w:tr w:rsidR="00FA4B28" w:rsidRPr="003A5F04" w14:paraId="4F56FA49"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62731B87" w14:textId="77777777" w:rsidR="00FA4B28" w:rsidRPr="003A5F04" w:rsidRDefault="00FA4B28" w:rsidP="00221ECB">
            <w:pPr>
              <w:rPr>
                <w:rFonts w:ascii="Arial" w:hAnsi="Arial"/>
                <w:b w:val="0"/>
                <w:sz w:val="20"/>
              </w:rPr>
            </w:pPr>
            <w:r w:rsidRPr="003A5F04">
              <w:rPr>
                <w:rFonts w:ascii="Arial" w:hAnsi="Arial"/>
                <w:b w:val="0"/>
                <w:sz w:val="20"/>
                <w:szCs w:val="22"/>
              </w:rPr>
              <w:t>Date &amp; version</w:t>
            </w:r>
          </w:p>
        </w:tc>
        <w:tc>
          <w:tcPr>
            <w:tcW w:w="3780" w:type="dxa"/>
          </w:tcPr>
          <w:p w14:paraId="74F3FDA8"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10-10-19, V1</w:t>
            </w:r>
          </w:p>
        </w:tc>
      </w:tr>
      <w:tr w:rsidR="00FA4B28" w:rsidRPr="003A5F04" w14:paraId="1E0F82ED"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CC9DDB" w14:textId="77777777" w:rsidR="00FA4B28" w:rsidRPr="003A5F04" w:rsidRDefault="00FA4B28" w:rsidP="00221ECB">
            <w:pPr>
              <w:rPr>
                <w:rFonts w:ascii="Arial" w:hAnsi="Arial"/>
                <w:b w:val="0"/>
                <w:sz w:val="20"/>
              </w:rPr>
            </w:pPr>
            <w:r w:rsidRPr="003A5F04">
              <w:rPr>
                <w:rFonts w:ascii="Arial" w:hAnsi="Arial"/>
                <w:b w:val="0"/>
                <w:sz w:val="20"/>
                <w:szCs w:val="22"/>
              </w:rPr>
              <w:t>Business approver (CMO/FMM)</w:t>
            </w:r>
          </w:p>
        </w:tc>
        <w:tc>
          <w:tcPr>
            <w:tcW w:w="3780" w:type="dxa"/>
          </w:tcPr>
          <w:p w14:paraId="02D0C483"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Jen Eaton</w:t>
            </w:r>
          </w:p>
        </w:tc>
      </w:tr>
      <w:tr w:rsidR="00FA4B28" w:rsidRPr="003A5F04" w14:paraId="02C6F487"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4CB50CC1" w14:textId="77777777" w:rsidR="00FA4B28" w:rsidRPr="003A5F04" w:rsidRDefault="00FA4B28" w:rsidP="00221ECB">
            <w:pPr>
              <w:rPr>
                <w:rFonts w:ascii="Arial" w:hAnsi="Arial"/>
                <w:b w:val="0"/>
                <w:sz w:val="20"/>
              </w:rPr>
            </w:pPr>
            <w:r w:rsidRPr="003A5F04">
              <w:rPr>
                <w:rFonts w:ascii="Arial" w:hAnsi="Arial"/>
                <w:b w:val="0"/>
                <w:sz w:val="20"/>
                <w:szCs w:val="22"/>
              </w:rPr>
              <w:t>Writer</w:t>
            </w:r>
          </w:p>
        </w:tc>
        <w:tc>
          <w:tcPr>
            <w:tcW w:w="3780" w:type="dxa"/>
          </w:tcPr>
          <w:p w14:paraId="58B715AA"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Robin Hardy</w:t>
            </w:r>
          </w:p>
        </w:tc>
      </w:tr>
      <w:tr w:rsidR="00FA4B28" w:rsidRPr="003A5F04" w14:paraId="15F65164"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9F8363" w14:textId="77777777" w:rsidR="00FA4B28" w:rsidRPr="003A5F04" w:rsidRDefault="00FA4B28" w:rsidP="00221ECB">
            <w:pPr>
              <w:rPr>
                <w:rFonts w:ascii="Arial" w:hAnsi="Arial"/>
                <w:b w:val="0"/>
                <w:sz w:val="20"/>
              </w:rPr>
            </w:pPr>
            <w:r w:rsidRPr="003A5F04">
              <w:rPr>
                <w:rFonts w:ascii="Arial" w:hAnsi="Arial"/>
                <w:b w:val="0"/>
                <w:sz w:val="20"/>
                <w:szCs w:val="22"/>
              </w:rPr>
              <w:t>Campaign manager</w:t>
            </w:r>
          </w:p>
        </w:tc>
        <w:tc>
          <w:tcPr>
            <w:tcW w:w="3780" w:type="dxa"/>
          </w:tcPr>
          <w:p w14:paraId="7380241D"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 xml:space="preserve">e.g., Rajesh </w:t>
            </w:r>
            <w:r w:rsidRPr="003A5F04">
              <w:rPr>
                <w:rFonts w:ascii="Arial" w:eastAsia="Times New Roman" w:hAnsi="Arial"/>
                <w:sz w:val="20"/>
                <w:szCs w:val="22"/>
              </w:rPr>
              <w:t>Muraliganesh</w:t>
            </w:r>
          </w:p>
        </w:tc>
      </w:tr>
    </w:tbl>
    <w:p w14:paraId="68D0B675" w14:textId="77777777" w:rsidR="00FA4B28" w:rsidRPr="003A5F04" w:rsidRDefault="00FA4B28" w:rsidP="00F53E1E">
      <w:pPr>
        <w:autoSpaceDE w:val="0"/>
        <w:autoSpaceDN w:val="0"/>
        <w:adjustRightInd w:val="0"/>
        <w:spacing w:after="0" w:line="240" w:lineRule="auto"/>
        <w:rPr>
          <w:rFonts w:ascii="Arial" w:hAnsi="Arial" w:cs="Arial"/>
          <w:sz w:val="20"/>
          <w:szCs w:val="20"/>
        </w:rPr>
      </w:pPr>
    </w:p>
    <w:p w14:paraId="5205C213" w14:textId="7C814AAC" w:rsidR="00D76B53" w:rsidRPr="003A5F04" w:rsidRDefault="00D76B53" w:rsidP="00F53E1E">
      <w:pPr>
        <w:autoSpaceDE w:val="0"/>
        <w:autoSpaceDN w:val="0"/>
        <w:adjustRightInd w:val="0"/>
        <w:spacing w:after="0" w:line="240" w:lineRule="auto"/>
        <w:rPr>
          <w:rFonts w:ascii="Arial" w:hAnsi="Arial" w:cs="Arial"/>
          <w:sz w:val="20"/>
          <w:szCs w:val="20"/>
        </w:rPr>
      </w:pPr>
    </w:p>
    <w:p w14:paraId="0AB6E372" w14:textId="6EA2EBE7"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 xml:space="preserve">KNOW YOUR AUDIENCE: </w:t>
      </w:r>
      <w:r w:rsidRPr="003A5F04">
        <w:rPr>
          <w:rFonts w:ascii="Arial" w:hAnsi="Arial" w:cs="Arial"/>
          <w:color w:val="000000"/>
          <w:sz w:val="20"/>
          <w:szCs w:val="20"/>
        </w:rPr>
        <w:t xml:space="preserve">Before you write, think about your intended audience. Are they C-level? </w:t>
      </w:r>
      <w:r w:rsidR="00FA7C35" w:rsidRPr="003A5F04">
        <w:rPr>
          <w:rFonts w:ascii="Arial" w:hAnsi="Arial" w:cs="Arial"/>
          <w:color w:val="000000"/>
          <w:sz w:val="20"/>
          <w:szCs w:val="20"/>
        </w:rPr>
        <w:t>A</w:t>
      </w:r>
      <w:r w:rsidRPr="003A5F04">
        <w:rPr>
          <w:rFonts w:ascii="Arial" w:hAnsi="Arial" w:cs="Arial"/>
          <w:color w:val="000000"/>
          <w:sz w:val="20"/>
          <w:szCs w:val="20"/>
        </w:rPr>
        <w:t xml:space="preserve">lready a Cognizant customer? </w:t>
      </w:r>
      <w:r w:rsidR="00200BF3" w:rsidRPr="003A5F04">
        <w:rPr>
          <w:rFonts w:ascii="Arial" w:hAnsi="Arial" w:cs="Arial"/>
          <w:color w:val="000000"/>
          <w:sz w:val="20"/>
          <w:szCs w:val="20"/>
        </w:rPr>
        <w:t xml:space="preserve">What </w:t>
      </w:r>
      <w:r w:rsidRPr="003A5F04">
        <w:rPr>
          <w:rFonts w:ascii="Arial" w:hAnsi="Arial" w:cs="Arial"/>
          <w:color w:val="000000"/>
          <w:sz w:val="20"/>
          <w:szCs w:val="20"/>
        </w:rPr>
        <w:t xml:space="preserve">are their business priorities? </w:t>
      </w:r>
      <w:r w:rsidR="00031A42" w:rsidRPr="003A5F04">
        <w:rPr>
          <w:rFonts w:ascii="Arial" w:hAnsi="Arial" w:cs="Arial"/>
          <w:color w:val="000000"/>
          <w:sz w:val="20"/>
          <w:szCs w:val="20"/>
        </w:rPr>
        <w:t xml:space="preserve"> </w:t>
      </w:r>
      <w:r w:rsidR="00200BF3" w:rsidRPr="003A5F04">
        <w:rPr>
          <w:rFonts w:ascii="Arial" w:hAnsi="Arial" w:cs="Arial"/>
          <w:color w:val="000000"/>
          <w:sz w:val="20"/>
          <w:szCs w:val="20"/>
        </w:rPr>
        <w:t xml:space="preserve">What </w:t>
      </w:r>
      <w:r w:rsidR="00FD419E" w:rsidRPr="003A5F04">
        <w:rPr>
          <w:rFonts w:ascii="Arial" w:hAnsi="Arial" w:cs="Arial"/>
          <w:color w:val="000000"/>
          <w:sz w:val="20"/>
          <w:szCs w:val="20"/>
        </w:rPr>
        <w:t xml:space="preserve">customer </w:t>
      </w:r>
      <w:r w:rsidR="00200BF3" w:rsidRPr="003A5F04">
        <w:rPr>
          <w:rFonts w:ascii="Arial" w:hAnsi="Arial" w:cs="Arial"/>
          <w:color w:val="000000"/>
          <w:sz w:val="20"/>
          <w:szCs w:val="20"/>
        </w:rPr>
        <w:t xml:space="preserve">problems </w:t>
      </w:r>
      <w:r w:rsidR="00FD419E" w:rsidRPr="003A5F04">
        <w:rPr>
          <w:rFonts w:ascii="Arial" w:hAnsi="Arial" w:cs="Arial"/>
          <w:color w:val="000000"/>
          <w:sz w:val="20"/>
          <w:szCs w:val="20"/>
        </w:rPr>
        <w:t xml:space="preserve">are you solving with </w:t>
      </w:r>
      <w:r w:rsidR="00200BF3" w:rsidRPr="003A5F04">
        <w:rPr>
          <w:rFonts w:ascii="Arial" w:hAnsi="Arial" w:cs="Arial"/>
          <w:color w:val="000000"/>
          <w:sz w:val="20"/>
          <w:szCs w:val="20"/>
        </w:rPr>
        <w:t>the asset/</w:t>
      </w:r>
      <w:r w:rsidR="00AD2BE5" w:rsidRPr="003A5F04">
        <w:rPr>
          <w:rFonts w:ascii="Arial" w:hAnsi="Arial" w:cs="Arial"/>
          <w:color w:val="000000"/>
          <w:sz w:val="20"/>
          <w:szCs w:val="20"/>
        </w:rPr>
        <w:t>blog post/</w:t>
      </w:r>
      <w:r w:rsidR="00200BF3" w:rsidRPr="003A5F04">
        <w:rPr>
          <w:rFonts w:ascii="Arial" w:hAnsi="Arial" w:cs="Arial"/>
          <w:color w:val="000000"/>
          <w:sz w:val="20"/>
          <w:szCs w:val="20"/>
        </w:rPr>
        <w:t xml:space="preserve">webinar </w:t>
      </w:r>
      <w:r w:rsidR="001E466C" w:rsidRPr="003A5F04">
        <w:rPr>
          <w:rFonts w:ascii="Arial" w:hAnsi="Arial" w:cs="Arial"/>
          <w:color w:val="000000"/>
          <w:sz w:val="20"/>
          <w:szCs w:val="20"/>
        </w:rPr>
        <w:t>that you are promoting</w:t>
      </w:r>
      <w:r w:rsidR="00AD2BE5" w:rsidRPr="003A5F04">
        <w:rPr>
          <w:rFonts w:ascii="Arial" w:hAnsi="Arial" w:cs="Arial"/>
          <w:color w:val="000000"/>
          <w:sz w:val="20"/>
          <w:szCs w:val="20"/>
        </w:rPr>
        <w:t xml:space="preserve"> in the email</w:t>
      </w:r>
      <w:r w:rsidR="00200BF3" w:rsidRPr="003A5F04">
        <w:rPr>
          <w:rFonts w:ascii="Arial" w:hAnsi="Arial" w:cs="Arial"/>
          <w:color w:val="000000"/>
          <w:sz w:val="20"/>
          <w:szCs w:val="20"/>
        </w:rPr>
        <w:t xml:space="preserve">? </w:t>
      </w:r>
      <w:r w:rsidRPr="003A5F04">
        <w:rPr>
          <w:rFonts w:ascii="Arial" w:hAnsi="Arial" w:cs="Arial"/>
          <w:color w:val="000000"/>
          <w:sz w:val="20"/>
          <w:szCs w:val="20"/>
        </w:rPr>
        <w:t>Knowing your audience helps you create more focused, relevant and engaging content.</w:t>
      </w:r>
    </w:p>
    <w:p w14:paraId="25404F8D" w14:textId="2D81A07A"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KNOW YOUR EMAIL GOAL:</w:t>
      </w:r>
      <w:r w:rsidRPr="003A5F04">
        <w:rPr>
          <w:rFonts w:ascii="Arial" w:hAnsi="Arial" w:cs="Arial"/>
          <w:sz w:val="20"/>
          <w:szCs w:val="20"/>
        </w:rPr>
        <w:t xml:space="preserve"> </w:t>
      </w:r>
      <w:r w:rsidR="00AD2BE5" w:rsidRPr="003A5F04">
        <w:rPr>
          <w:rFonts w:ascii="Arial" w:hAnsi="Arial" w:cs="Arial"/>
          <w:color w:val="000000"/>
          <w:sz w:val="20"/>
          <w:szCs w:val="20"/>
        </w:rPr>
        <w:t xml:space="preserve">Your </w:t>
      </w:r>
      <w:r w:rsidRPr="003A5F04">
        <w:rPr>
          <w:rFonts w:ascii="Arial" w:hAnsi="Arial" w:cs="Arial"/>
          <w:color w:val="000000"/>
          <w:sz w:val="20"/>
          <w:szCs w:val="20"/>
        </w:rPr>
        <w:t>email</w:t>
      </w:r>
      <w:r w:rsidR="00AD2BE5" w:rsidRPr="003A5F04">
        <w:rPr>
          <w:rFonts w:ascii="Arial" w:hAnsi="Arial" w:cs="Arial"/>
          <w:color w:val="000000"/>
          <w:sz w:val="20"/>
          <w:szCs w:val="20"/>
        </w:rPr>
        <w:t xml:space="preserve"> copy </w:t>
      </w:r>
      <w:r w:rsidR="001E466C" w:rsidRPr="003A5F04">
        <w:rPr>
          <w:rFonts w:ascii="Arial" w:hAnsi="Arial" w:cs="Arial"/>
          <w:color w:val="000000"/>
          <w:sz w:val="20"/>
          <w:szCs w:val="20"/>
        </w:rPr>
        <w:t xml:space="preserve">is an offer. It </w:t>
      </w:r>
      <w:r w:rsidR="00FD419E" w:rsidRPr="003A5F04">
        <w:rPr>
          <w:rFonts w:ascii="Arial" w:hAnsi="Arial" w:cs="Arial"/>
          <w:color w:val="000000"/>
          <w:sz w:val="20"/>
          <w:szCs w:val="20"/>
        </w:rPr>
        <w:t>should not</w:t>
      </w:r>
      <w:r w:rsidR="00AD2BE5" w:rsidRPr="003A5F04">
        <w:rPr>
          <w:rFonts w:ascii="Arial" w:hAnsi="Arial" w:cs="Arial"/>
          <w:color w:val="000000"/>
          <w:sz w:val="20"/>
          <w:szCs w:val="20"/>
        </w:rPr>
        <w:t xml:space="preserve"> read like</w:t>
      </w:r>
      <w:r w:rsidRPr="003A5F04">
        <w:rPr>
          <w:rFonts w:ascii="Arial" w:hAnsi="Arial" w:cs="Arial"/>
          <w:color w:val="000000"/>
          <w:sz w:val="20"/>
          <w:szCs w:val="20"/>
        </w:rPr>
        <w:t xml:space="preserve"> a solution brochure or press release of accolades. It </w:t>
      </w:r>
      <w:r w:rsidR="001E466C" w:rsidRPr="003A5F04">
        <w:rPr>
          <w:rFonts w:ascii="Arial" w:hAnsi="Arial" w:cs="Arial"/>
          <w:color w:val="000000"/>
          <w:sz w:val="20"/>
          <w:szCs w:val="20"/>
        </w:rPr>
        <w:t xml:space="preserve">should </w:t>
      </w:r>
      <w:r w:rsidR="001135FD" w:rsidRPr="003A5F04">
        <w:rPr>
          <w:rFonts w:ascii="Arial" w:hAnsi="Arial" w:cs="Arial"/>
          <w:color w:val="000000"/>
          <w:sz w:val="20"/>
          <w:szCs w:val="20"/>
        </w:rPr>
        <w:t>explain why the</w:t>
      </w:r>
      <w:r w:rsidRPr="003A5F04">
        <w:rPr>
          <w:rFonts w:ascii="Arial" w:hAnsi="Arial" w:cs="Arial"/>
          <w:color w:val="000000"/>
          <w:sz w:val="20"/>
          <w:szCs w:val="20"/>
        </w:rPr>
        <w:t xml:space="preserve"> content </w:t>
      </w:r>
      <w:r w:rsidR="00D01B94" w:rsidRPr="003A5F04">
        <w:rPr>
          <w:rFonts w:ascii="Arial" w:hAnsi="Arial" w:cs="Arial"/>
          <w:color w:val="000000"/>
          <w:sz w:val="20"/>
          <w:szCs w:val="20"/>
        </w:rPr>
        <w:t>(the</w:t>
      </w:r>
      <w:r w:rsidRPr="003A5F04">
        <w:rPr>
          <w:rFonts w:ascii="Arial" w:hAnsi="Arial" w:cs="Arial"/>
          <w:color w:val="000000"/>
          <w:sz w:val="20"/>
          <w:szCs w:val="20"/>
        </w:rPr>
        <w:t xml:space="preserve"> whitepaper, blog post or </w:t>
      </w:r>
      <w:r w:rsidR="006530FA" w:rsidRPr="003A5F04">
        <w:rPr>
          <w:rFonts w:ascii="Arial" w:hAnsi="Arial" w:cs="Arial"/>
          <w:color w:val="000000"/>
          <w:sz w:val="20"/>
          <w:szCs w:val="20"/>
        </w:rPr>
        <w:t xml:space="preserve">invitation </w:t>
      </w:r>
      <w:r w:rsidRPr="003A5F04">
        <w:rPr>
          <w:rFonts w:ascii="Arial" w:hAnsi="Arial" w:cs="Arial"/>
          <w:color w:val="000000"/>
          <w:sz w:val="20"/>
          <w:szCs w:val="20"/>
        </w:rPr>
        <w:t>to a webinar or event</w:t>
      </w:r>
      <w:r w:rsidR="00B87570" w:rsidRPr="003A5F04">
        <w:rPr>
          <w:rFonts w:ascii="Arial" w:hAnsi="Arial" w:cs="Arial"/>
          <w:color w:val="000000"/>
          <w:sz w:val="20"/>
          <w:szCs w:val="20"/>
        </w:rPr>
        <w:t xml:space="preserve">) </w:t>
      </w:r>
      <w:r w:rsidR="001135FD" w:rsidRPr="003A5F04">
        <w:rPr>
          <w:rFonts w:ascii="Arial" w:hAnsi="Arial" w:cs="Arial"/>
          <w:color w:val="000000"/>
          <w:sz w:val="20"/>
          <w:szCs w:val="20"/>
        </w:rPr>
        <w:t>offers value to the reader</w:t>
      </w:r>
      <w:r w:rsidRPr="003A5F04">
        <w:rPr>
          <w:rFonts w:ascii="Arial" w:hAnsi="Arial" w:cs="Arial"/>
          <w:color w:val="000000"/>
          <w:sz w:val="20"/>
          <w:szCs w:val="20"/>
        </w:rPr>
        <w:t xml:space="preserve">. Emails </w:t>
      </w:r>
      <w:r w:rsidR="00705ECF" w:rsidRPr="003A5F04">
        <w:rPr>
          <w:rFonts w:ascii="Arial" w:hAnsi="Arial" w:cs="Arial"/>
          <w:color w:val="000000"/>
          <w:sz w:val="20"/>
          <w:szCs w:val="20"/>
        </w:rPr>
        <w:t>are sent in a series</w:t>
      </w:r>
      <w:r w:rsidRPr="003A5F04">
        <w:rPr>
          <w:rFonts w:ascii="Arial" w:hAnsi="Arial" w:cs="Arial"/>
          <w:color w:val="000000"/>
          <w:sz w:val="20"/>
          <w:szCs w:val="20"/>
        </w:rPr>
        <w:t xml:space="preserve"> to tell a story and guide recipients along the </w:t>
      </w:r>
      <w:r w:rsidR="00705ECF" w:rsidRPr="003A5F04">
        <w:rPr>
          <w:rFonts w:ascii="Arial" w:hAnsi="Arial" w:cs="Arial"/>
          <w:color w:val="000000"/>
          <w:sz w:val="20"/>
          <w:szCs w:val="20"/>
        </w:rPr>
        <w:t xml:space="preserve">funnel </w:t>
      </w:r>
      <w:r w:rsidRPr="003A5F04">
        <w:rPr>
          <w:rFonts w:ascii="Arial" w:hAnsi="Arial" w:cs="Arial"/>
          <w:color w:val="000000"/>
          <w:sz w:val="20"/>
          <w:szCs w:val="20"/>
        </w:rPr>
        <w:t>stages: Top</w:t>
      </w:r>
      <w:r w:rsidR="00705ECF" w:rsidRPr="003A5F04">
        <w:rPr>
          <w:rFonts w:ascii="Arial" w:hAnsi="Arial" w:cs="Arial"/>
          <w:color w:val="000000"/>
          <w:sz w:val="20"/>
          <w:szCs w:val="20"/>
        </w:rPr>
        <w:t>/</w:t>
      </w:r>
      <w:r w:rsidRPr="003A5F04">
        <w:rPr>
          <w:rFonts w:ascii="Arial" w:hAnsi="Arial" w:cs="Arial"/>
          <w:color w:val="000000"/>
          <w:sz w:val="20"/>
          <w:szCs w:val="20"/>
        </w:rPr>
        <w:t>Awareness, Middle</w:t>
      </w:r>
      <w:r w:rsidR="00705ECF" w:rsidRPr="003A5F04">
        <w:rPr>
          <w:rFonts w:ascii="Arial" w:hAnsi="Arial" w:cs="Arial"/>
          <w:color w:val="000000"/>
          <w:sz w:val="20"/>
          <w:szCs w:val="20"/>
        </w:rPr>
        <w:t>/</w:t>
      </w:r>
      <w:r w:rsidRPr="003A5F04">
        <w:rPr>
          <w:rFonts w:ascii="Arial" w:hAnsi="Arial" w:cs="Arial"/>
          <w:color w:val="000000"/>
          <w:sz w:val="20"/>
          <w:szCs w:val="20"/>
        </w:rPr>
        <w:t>Consideration, Bottom</w:t>
      </w:r>
      <w:r w:rsidR="00705ECF" w:rsidRPr="003A5F04">
        <w:rPr>
          <w:rFonts w:ascii="Arial" w:hAnsi="Arial" w:cs="Arial"/>
          <w:color w:val="000000"/>
          <w:sz w:val="20"/>
          <w:szCs w:val="20"/>
        </w:rPr>
        <w:t>/</w:t>
      </w:r>
      <w:r w:rsidRPr="003A5F04">
        <w:rPr>
          <w:rFonts w:ascii="Arial" w:hAnsi="Arial" w:cs="Arial"/>
          <w:color w:val="000000"/>
          <w:sz w:val="20"/>
          <w:szCs w:val="20"/>
        </w:rPr>
        <w:t>Solution. Each email includes an offer, a message and a call to action</w:t>
      </w:r>
      <w:r w:rsidR="0058145F" w:rsidRPr="003A5F04">
        <w:rPr>
          <w:rFonts w:ascii="Arial" w:hAnsi="Arial" w:cs="Arial"/>
          <w:color w:val="000000"/>
          <w:sz w:val="20"/>
          <w:szCs w:val="20"/>
        </w:rPr>
        <w:t xml:space="preserve"> (CTA)</w:t>
      </w:r>
      <w:r w:rsidRPr="003A5F04">
        <w:rPr>
          <w:rFonts w:ascii="Arial" w:hAnsi="Arial" w:cs="Arial"/>
          <w:color w:val="000000"/>
          <w:sz w:val="20"/>
          <w:szCs w:val="20"/>
        </w:rPr>
        <w:t xml:space="preserve">.  </w:t>
      </w:r>
    </w:p>
    <w:tbl>
      <w:tblPr>
        <w:tblStyle w:val="TableGrid"/>
        <w:tblW w:w="13992" w:type="dxa"/>
        <w:tblLayout w:type="fixed"/>
        <w:tblLook w:val="0000" w:firstRow="0" w:lastRow="0" w:firstColumn="0" w:lastColumn="0" w:noHBand="0" w:noVBand="0"/>
      </w:tblPr>
      <w:tblGrid>
        <w:gridCol w:w="1474"/>
        <w:gridCol w:w="2881"/>
        <w:gridCol w:w="5190"/>
        <w:gridCol w:w="4447"/>
      </w:tblGrid>
      <w:tr w:rsidR="004F1A6B" w:rsidRPr="003A5F04" w14:paraId="75372A87" w14:textId="77777777" w:rsidTr="004F1A6B">
        <w:trPr>
          <w:trHeight w:val="67"/>
          <w:tblHeader/>
        </w:trPr>
        <w:tc>
          <w:tcPr>
            <w:tcW w:w="1474" w:type="dxa"/>
            <w:shd w:val="clear" w:color="auto" w:fill="4472C4" w:themeFill="accent5"/>
          </w:tcPr>
          <w:p w14:paraId="2F38A479" w14:textId="77777777" w:rsidR="00F53E1E" w:rsidRPr="003A5F04" w:rsidRDefault="00F53E1E" w:rsidP="00323AA1">
            <w:pPr>
              <w:autoSpaceDE w:val="0"/>
              <w:autoSpaceDN w:val="0"/>
              <w:adjustRightInd w:val="0"/>
              <w:rPr>
                <w:rFonts w:ascii="Arial" w:hAnsi="Arial" w:cs="Arial"/>
                <w:color w:val="FFFFFF" w:themeColor="background1"/>
                <w:sz w:val="20"/>
                <w:szCs w:val="20"/>
              </w:rPr>
            </w:pPr>
            <w:r w:rsidRPr="003A5F04">
              <w:rPr>
                <w:rFonts w:ascii="Arial" w:hAnsi="Arial" w:cs="Arial"/>
                <w:b/>
                <w:bCs/>
                <w:color w:val="FFFFFF" w:themeColor="background1"/>
                <w:sz w:val="20"/>
                <w:szCs w:val="20"/>
              </w:rPr>
              <w:t>Component</w:t>
            </w:r>
          </w:p>
        </w:tc>
        <w:tc>
          <w:tcPr>
            <w:tcW w:w="2881" w:type="dxa"/>
            <w:shd w:val="clear" w:color="auto" w:fill="4472C4" w:themeFill="accent5"/>
          </w:tcPr>
          <w:p w14:paraId="2B0A7E0A" w14:textId="77777777" w:rsidR="00F53E1E" w:rsidRPr="003A5F04" w:rsidRDefault="00F53E1E"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Best practices &amp; guidelines</w:t>
            </w:r>
          </w:p>
        </w:tc>
        <w:tc>
          <w:tcPr>
            <w:tcW w:w="5190" w:type="dxa"/>
            <w:shd w:val="clear" w:color="auto" w:fill="4472C4" w:themeFill="accent5"/>
          </w:tcPr>
          <w:p w14:paraId="4C92156E" w14:textId="60F63798"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Good example</w:t>
            </w:r>
          </w:p>
        </w:tc>
        <w:tc>
          <w:tcPr>
            <w:tcW w:w="4447" w:type="dxa"/>
            <w:shd w:val="clear" w:color="auto" w:fill="4472C4" w:themeFill="accent5"/>
          </w:tcPr>
          <w:p w14:paraId="1B4D07F6" w14:textId="60BFB9CD"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Not good</w:t>
            </w:r>
          </w:p>
        </w:tc>
      </w:tr>
      <w:tr w:rsidR="004F1A6B" w:rsidRPr="003A5F04" w14:paraId="21762E40" w14:textId="77777777" w:rsidTr="004F1A6B">
        <w:trPr>
          <w:trHeight w:val="1219"/>
        </w:trPr>
        <w:tc>
          <w:tcPr>
            <w:tcW w:w="1474" w:type="dxa"/>
          </w:tcPr>
          <w:p w14:paraId="606765CB"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length</w:t>
            </w:r>
          </w:p>
        </w:tc>
        <w:tc>
          <w:tcPr>
            <w:tcW w:w="2881" w:type="dxa"/>
          </w:tcPr>
          <w:p w14:paraId="79B8F42F" w14:textId="4D25149E"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Keep </w:t>
            </w:r>
            <w:r w:rsidR="00F53E1E" w:rsidRPr="003A5F04">
              <w:rPr>
                <w:rFonts w:ascii="Arial" w:hAnsi="Arial" w:cs="Arial"/>
                <w:color w:val="000000"/>
                <w:sz w:val="20"/>
                <w:szCs w:val="20"/>
              </w:rPr>
              <w:t>subject line</w:t>
            </w:r>
            <w:r w:rsidRPr="003A5F04">
              <w:rPr>
                <w:rFonts w:ascii="Arial" w:hAnsi="Arial" w:cs="Arial"/>
                <w:color w:val="000000"/>
                <w:sz w:val="20"/>
                <w:szCs w:val="20"/>
              </w:rPr>
              <w:t>s</w:t>
            </w:r>
            <w:r w:rsidR="00F53E1E" w:rsidRPr="003A5F04">
              <w:rPr>
                <w:rFonts w:ascii="Arial" w:hAnsi="Arial" w:cs="Arial"/>
                <w:color w:val="000000"/>
                <w:sz w:val="20"/>
                <w:szCs w:val="20"/>
              </w:rPr>
              <w:t xml:space="preserve"> </w:t>
            </w:r>
            <w:r w:rsidRPr="003A5F04">
              <w:rPr>
                <w:rFonts w:ascii="Arial" w:hAnsi="Arial" w:cs="Arial"/>
                <w:color w:val="000000"/>
                <w:sz w:val="20"/>
                <w:szCs w:val="20"/>
              </w:rPr>
              <w:t>to</w:t>
            </w:r>
            <w:r w:rsidR="00F53E1E" w:rsidRPr="003A5F04">
              <w:rPr>
                <w:rFonts w:ascii="Arial" w:hAnsi="Arial" w:cs="Arial"/>
                <w:color w:val="000000"/>
                <w:sz w:val="20"/>
                <w:szCs w:val="20"/>
              </w:rPr>
              <w:t xml:space="preserve"> 50 characters </w:t>
            </w:r>
            <w:r w:rsidR="00841806" w:rsidRPr="003A5F04">
              <w:rPr>
                <w:rFonts w:ascii="Arial" w:hAnsi="Arial" w:cs="Arial"/>
                <w:color w:val="000000"/>
                <w:sz w:val="20"/>
                <w:szCs w:val="20"/>
              </w:rPr>
              <w:t xml:space="preserve">max, </w:t>
            </w:r>
            <w:r w:rsidR="00F53E1E" w:rsidRPr="003A5F04">
              <w:rPr>
                <w:rFonts w:ascii="Arial" w:hAnsi="Arial" w:cs="Arial"/>
                <w:color w:val="000000"/>
                <w:sz w:val="20"/>
                <w:szCs w:val="20"/>
              </w:rPr>
              <w:t xml:space="preserve">with spaces (40 is better). To optimize for mobile, “front load” subject lines </w:t>
            </w:r>
            <w:r w:rsidR="00841806" w:rsidRPr="003A5F04">
              <w:rPr>
                <w:rFonts w:ascii="Arial" w:hAnsi="Arial" w:cs="Arial"/>
                <w:color w:val="000000"/>
                <w:sz w:val="20"/>
                <w:szCs w:val="20"/>
              </w:rPr>
              <w:t xml:space="preserve">with the most important message in </w:t>
            </w:r>
            <w:r w:rsidR="00F53E1E" w:rsidRPr="003A5F04">
              <w:rPr>
                <w:rFonts w:ascii="Arial" w:hAnsi="Arial" w:cs="Arial"/>
                <w:color w:val="000000"/>
                <w:sz w:val="20"/>
                <w:szCs w:val="20"/>
              </w:rPr>
              <w:t xml:space="preserve">the first 30 characters. </w:t>
            </w:r>
          </w:p>
          <w:p w14:paraId="477CAE4D" w14:textId="77777777" w:rsidR="00F53E1E" w:rsidRPr="003A5F04" w:rsidRDefault="00F53E1E" w:rsidP="00323AA1">
            <w:pPr>
              <w:autoSpaceDE w:val="0"/>
              <w:autoSpaceDN w:val="0"/>
              <w:adjustRightInd w:val="0"/>
              <w:rPr>
                <w:rFonts w:ascii="Arial" w:hAnsi="Arial" w:cs="Arial"/>
                <w:color w:val="000000"/>
                <w:sz w:val="20"/>
                <w:szCs w:val="20"/>
              </w:rPr>
            </w:pPr>
          </w:p>
          <w:p w14:paraId="1537AA4D" w14:textId="77777777" w:rsidR="00F53E1E" w:rsidRPr="003A5F04" w:rsidRDefault="00F53E1E" w:rsidP="00323AA1">
            <w:pPr>
              <w:pStyle w:val="ListParagraph"/>
              <w:autoSpaceDE w:val="0"/>
              <w:autoSpaceDN w:val="0"/>
              <w:adjustRightInd w:val="0"/>
              <w:rPr>
                <w:rFonts w:ascii="Arial" w:hAnsi="Arial" w:cs="Arial"/>
                <w:color w:val="FF0000"/>
                <w:sz w:val="20"/>
                <w:szCs w:val="20"/>
              </w:rPr>
            </w:pPr>
          </w:p>
        </w:tc>
        <w:tc>
          <w:tcPr>
            <w:tcW w:w="5190" w:type="dxa"/>
          </w:tcPr>
          <w:p w14:paraId="138CF5C9" w14:textId="0FB8CFC2"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FF0000"/>
                <w:sz w:val="20"/>
                <w:szCs w:val="20"/>
              </w:rPr>
              <w:t xml:space="preserve">Red text </w:t>
            </w:r>
            <w:r w:rsidRPr="003A5F04">
              <w:rPr>
                <w:rFonts w:ascii="Arial" w:hAnsi="Arial" w:cs="Arial"/>
                <w:b/>
                <w:color w:val="000000"/>
                <w:sz w:val="20"/>
                <w:szCs w:val="20"/>
              </w:rPr>
              <w:t>shows</w:t>
            </w:r>
            <w:r w:rsidR="00B87570" w:rsidRPr="003A5F04">
              <w:rPr>
                <w:rFonts w:ascii="Arial" w:hAnsi="Arial" w:cs="Arial"/>
                <w:b/>
                <w:color w:val="000000"/>
                <w:sz w:val="20"/>
                <w:szCs w:val="20"/>
              </w:rPr>
              <w:t xml:space="preserve"> the</w:t>
            </w:r>
            <w:r w:rsidRPr="003A5F04">
              <w:rPr>
                <w:rFonts w:ascii="Arial" w:hAnsi="Arial" w:cs="Arial"/>
                <w:b/>
                <w:color w:val="000000"/>
                <w:sz w:val="20"/>
                <w:szCs w:val="20"/>
              </w:rPr>
              <w:t xml:space="preserve"> 30-character mark:</w:t>
            </w:r>
          </w:p>
          <w:p w14:paraId="0C72A946" w14:textId="2A0186AC"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5D4A6B1" w14:textId="77777777" w:rsidR="00F53E1E" w:rsidRPr="003A5F04" w:rsidRDefault="00F53E1E" w:rsidP="00323AA1">
            <w:pPr>
              <w:autoSpaceDE w:val="0"/>
              <w:autoSpaceDN w:val="0"/>
              <w:adjustRightInd w:val="0"/>
              <w:rPr>
                <w:rFonts w:ascii="Arial" w:hAnsi="Arial" w:cs="Arial"/>
                <w:color w:val="000000"/>
                <w:sz w:val="20"/>
                <w:szCs w:val="20"/>
              </w:rPr>
            </w:pPr>
          </w:p>
          <w:p w14:paraId="6A0B99FB" w14:textId="5E6351FA"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How to shorten:</w:t>
            </w:r>
            <w:r w:rsidRPr="003A5F04">
              <w:rPr>
                <w:rFonts w:ascii="Arial" w:hAnsi="Arial" w:cs="Arial"/>
                <w:color w:val="000000"/>
                <w:sz w:val="20"/>
                <w:szCs w:val="20"/>
              </w:rPr>
              <w:t xml:space="preserve"> </w:t>
            </w:r>
            <w:r w:rsidR="00F53E1E" w:rsidRPr="003A5F04">
              <w:rPr>
                <w:rFonts w:ascii="Arial" w:hAnsi="Arial" w:cs="Arial"/>
                <w:color w:val="000000"/>
                <w:sz w:val="20"/>
                <w:szCs w:val="20"/>
              </w:rPr>
              <w:t>While “your” brings the audience into the action, you might also consider:</w:t>
            </w:r>
          </w:p>
          <w:p w14:paraId="796F968C"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Keep data safe from ransomware</w:t>
            </w:r>
          </w:p>
        </w:tc>
        <w:tc>
          <w:tcPr>
            <w:tcW w:w="4447" w:type="dxa"/>
          </w:tcPr>
          <w:p w14:paraId="48EF7BC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Building World-Class Communica</w:t>
            </w:r>
            <w:r w:rsidRPr="003A5F04">
              <w:rPr>
                <w:rFonts w:ascii="Arial" w:hAnsi="Arial" w:cs="Arial"/>
                <w:color w:val="000000"/>
                <w:sz w:val="20"/>
                <w:szCs w:val="20"/>
              </w:rPr>
              <w:t>tions Experience with Social Science &amp; Computer Science</w:t>
            </w:r>
          </w:p>
          <w:p w14:paraId="266BA7E8" w14:textId="77777777" w:rsidR="00F53E1E" w:rsidRPr="003A5F04" w:rsidRDefault="00F53E1E" w:rsidP="00323AA1">
            <w:pPr>
              <w:autoSpaceDE w:val="0"/>
              <w:autoSpaceDN w:val="0"/>
              <w:adjustRightInd w:val="0"/>
              <w:rPr>
                <w:rFonts w:ascii="Arial" w:hAnsi="Arial" w:cs="Arial"/>
                <w:color w:val="000000"/>
                <w:sz w:val="20"/>
                <w:szCs w:val="20"/>
              </w:rPr>
            </w:pPr>
          </w:p>
          <w:p w14:paraId="0B152E6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46A0CA1A"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 a better CX with social</w:t>
            </w:r>
            <w:r w:rsidRPr="003A5F04">
              <w:rPr>
                <w:rFonts w:ascii="Arial" w:hAnsi="Arial" w:cs="Arial"/>
                <w:color w:val="000000"/>
                <w:sz w:val="20"/>
                <w:szCs w:val="20"/>
              </w:rPr>
              <w:t xml:space="preserve"> science </w:t>
            </w:r>
          </w:p>
        </w:tc>
      </w:tr>
      <w:tr w:rsidR="004F1A6B" w:rsidRPr="003A5F04" w14:paraId="4126D280" w14:textId="77777777" w:rsidTr="004F1A6B">
        <w:trPr>
          <w:trHeight w:val="440"/>
        </w:trPr>
        <w:tc>
          <w:tcPr>
            <w:tcW w:w="1474" w:type="dxa"/>
          </w:tcPr>
          <w:p w14:paraId="0F5A7319"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tone</w:t>
            </w:r>
          </w:p>
        </w:tc>
        <w:tc>
          <w:tcPr>
            <w:tcW w:w="2881" w:type="dxa"/>
          </w:tcPr>
          <w:p w14:paraId="1BFE4B18" w14:textId="7809E10A" w:rsidR="00F53E1E" w:rsidRPr="003A5F04" w:rsidRDefault="0048208F" w:rsidP="00323AA1">
            <w:pPr>
              <w:autoSpaceDE w:val="0"/>
              <w:autoSpaceDN w:val="0"/>
              <w:adjustRightInd w:val="0"/>
              <w:rPr>
                <w:rFonts w:ascii="Arial" w:hAnsi="Arial" w:cs="Arial"/>
                <w:sz w:val="20"/>
                <w:szCs w:val="20"/>
              </w:rPr>
            </w:pPr>
            <w:r w:rsidRPr="003A5F04">
              <w:rPr>
                <w:rFonts w:ascii="Arial" w:hAnsi="Arial" w:cs="Arial"/>
                <w:color w:val="000000"/>
                <w:sz w:val="20"/>
                <w:szCs w:val="20"/>
              </w:rPr>
              <w:t>Write</w:t>
            </w:r>
            <w:r w:rsidR="00EB7E70" w:rsidRPr="003A5F04">
              <w:rPr>
                <w:rFonts w:ascii="Arial" w:hAnsi="Arial" w:cs="Arial"/>
                <w:color w:val="000000"/>
                <w:sz w:val="20"/>
                <w:szCs w:val="20"/>
              </w:rPr>
              <w:t xml:space="preserve"> subject lines</w:t>
            </w:r>
            <w:r w:rsidR="00F53E1E" w:rsidRPr="003A5F04">
              <w:rPr>
                <w:rFonts w:ascii="Arial" w:hAnsi="Arial" w:cs="Arial"/>
                <w:color w:val="000000"/>
                <w:sz w:val="20"/>
                <w:szCs w:val="20"/>
              </w:rPr>
              <w:t xml:space="preserve"> </w:t>
            </w:r>
            <w:r w:rsidRPr="003A5F04">
              <w:rPr>
                <w:rFonts w:ascii="Arial" w:hAnsi="Arial" w:cs="Arial"/>
                <w:color w:val="000000"/>
                <w:sz w:val="20"/>
                <w:szCs w:val="20"/>
              </w:rPr>
              <w:t xml:space="preserve">that are </w:t>
            </w:r>
            <w:r w:rsidR="00F53E1E" w:rsidRPr="003A5F04">
              <w:rPr>
                <w:rFonts w:ascii="Arial" w:hAnsi="Arial" w:cs="Arial"/>
                <w:color w:val="000000"/>
                <w:sz w:val="20"/>
                <w:szCs w:val="20"/>
              </w:rPr>
              <w:t>conversational</w:t>
            </w:r>
            <w:r w:rsidR="00EB7E70"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personal </w:t>
            </w:r>
            <w:r w:rsidR="00EB7E70" w:rsidRPr="003A5F04">
              <w:rPr>
                <w:rFonts w:ascii="Arial" w:hAnsi="Arial" w:cs="Arial"/>
                <w:color w:val="000000"/>
                <w:sz w:val="20"/>
                <w:szCs w:val="20"/>
              </w:rPr>
              <w:t>and active</w:t>
            </w:r>
            <w:r w:rsidR="00F53E1E" w:rsidRPr="003A5F04">
              <w:rPr>
                <w:rFonts w:ascii="Arial" w:hAnsi="Arial" w:cs="Arial"/>
                <w:color w:val="000000"/>
                <w:sz w:val="20"/>
                <w:szCs w:val="20"/>
              </w:rPr>
              <w:t xml:space="preserve">. Don’t use </w:t>
            </w:r>
            <w:r w:rsidR="006530FA" w:rsidRPr="003A5F04">
              <w:rPr>
                <w:rFonts w:ascii="Arial" w:hAnsi="Arial" w:cs="Arial"/>
                <w:color w:val="000000"/>
                <w:sz w:val="20"/>
                <w:szCs w:val="20"/>
              </w:rPr>
              <w:t xml:space="preserve">ALL </w:t>
            </w:r>
            <w:r w:rsidR="00F53E1E" w:rsidRPr="003A5F04">
              <w:rPr>
                <w:rFonts w:ascii="Arial" w:hAnsi="Arial" w:cs="Arial"/>
                <w:color w:val="000000"/>
                <w:sz w:val="20"/>
                <w:szCs w:val="20"/>
              </w:rPr>
              <w:t>CAPS. Try to include a CTA</w:t>
            </w:r>
            <w:r w:rsidR="00EB7E70" w:rsidRPr="003A5F04">
              <w:rPr>
                <w:rFonts w:ascii="Arial" w:hAnsi="Arial" w:cs="Arial"/>
                <w:color w:val="000000"/>
                <w:sz w:val="20"/>
                <w:szCs w:val="20"/>
              </w:rPr>
              <w:t xml:space="preserve">. You can </w:t>
            </w:r>
            <w:r w:rsidR="00F53E1E" w:rsidRPr="003A5F04">
              <w:rPr>
                <w:rFonts w:ascii="Arial" w:hAnsi="Arial" w:cs="Arial"/>
                <w:color w:val="000000"/>
                <w:sz w:val="20"/>
                <w:szCs w:val="20"/>
              </w:rPr>
              <w:t xml:space="preserve">use alliteration to get attention. Try using leading questions to generate curiosity, but be careful with </w:t>
            </w:r>
            <w:r w:rsidR="006530FA" w:rsidRPr="003A5F04">
              <w:rPr>
                <w:rFonts w:ascii="Arial" w:hAnsi="Arial" w:cs="Arial"/>
                <w:color w:val="000000"/>
                <w:sz w:val="20"/>
                <w:szCs w:val="20"/>
              </w:rPr>
              <w:t>“yes/no”</w:t>
            </w:r>
            <w:r w:rsidR="00F53E1E" w:rsidRPr="003A5F04">
              <w:rPr>
                <w:rFonts w:ascii="Arial" w:hAnsi="Arial" w:cs="Arial"/>
                <w:color w:val="000000"/>
                <w:sz w:val="20"/>
                <w:szCs w:val="20"/>
              </w:rPr>
              <w:t xml:space="preserve"> questions because your reader’s answer may be </w:t>
            </w:r>
            <w:r w:rsidR="006530FA" w:rsidRPr="003A5F04">
              <w:rPr>
                <w:rFonts w:ascii="Arial" w:hAnsi="Arial" w:cs="Arial"/>
                <w:color w:val="000000"/>
                <w:sz w:val="20"/>
                <w:szCs w:val="20"/>
              </w:rPr>
              <w:t>“no</w:t>
            </w:r>
            <w:r w:rsidR="00F53E1E" w:rsidRPr="003A5F04">
              <w:rPr>
                <w:rFonts w:ascii="Arial" w:hAnsi="Arial" w:cs="Arial"/>
                <w:color w:val="000000"/>
                <w:sz w:val="20"/>
                <w:szCs w:val="20"/>
              </w:rPr>
              <w:t>.</w:t>
            </w:r>
            <w:r w:rsidR="006530FA" w:rsidRPr="003A5F04">
              <w:rPr>
                <w:rFonts w:ascii="Arial" w:hAnsi="Arial" w:cs="Arial"/>
                <w:color w:val="000000"/>
                <w:sz w:val="20"/>
                <w:szCs w:val="20"/>
              </w:rPr>
              <w:t>”</w:t>
            </w:r>
          </w:p>
          <w:p w14:paraId="0593965D" w14:textId="77777777" w:rsidR="00F53E1E" w:rsidRPr="003A5F04" w:rsidRDefault="00F53E1E" w:rsidP="00323AA1">
            <w:pPr>
              <w:autoSpaceDE w:val="0"/>
              <w:autoSpaceDN w:val="0"/>
              <w:adjustRightInd w:val="0"/>
              <w:rPr>
                <w:rFonts w:ascii="Arial" w:hAnsi="Arial" w:cs="Arial"/>
                <w:color w:val="000000"/>
                <w:sz w:val="20"/>
                <w:szCs w:val="20"/>
              </w:rPr>
            </w:pPr>
          </w:p>
          <w:p w14:paraId="09FC1B92" w14:textId="77777777" w:rsidR="00F53E1E" w:rsidRPr="003A5F04" w:rsidRDefault="00F53E1E" w:rsidP="00323AA1">
            <w:pPr>
              <w:pStyle w:val="ListParagraph"/>
              <w:autoSpaceDE w:val="0"/>
              <w:autoSpaceDN w:val="0"/>
              <w:adjustRightInd w:val="0"/>
              <w:rPr>
                <w:rFonts w:ascii="Arial" w:hAnsi="Arial" w:cs="Arial"/>
                <w:color w:val="000000"/>
                <w:sz w:val="20"/>
                <w:szCs w:val="20"/>
              </w:rPr>
            </w:pPr>
          </w:p>
        </w:tc>
        <w:tc>
          <w:tcPr>
            <w:tcW w:w="5190" w:type="dxa"/>
          </w:tcPr>
          <w:p w14:paraId="27BA62D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overcome RPA challeng</w:t>
            </w:r>
            <w:r w:rsidRPr="003A5F04">
              <w:rPr>
                <w:rFonts w:ascii="Arial" w:hAnsi="Arial" w:cs="Arial"/>
                <w:color w:val="000000"/>
                <w:sz w:val="20"/>
                <w:szCs w:val="20"/>
              </w:rPr>
              <w:t>es</w:t>
            </w:r>
          </w:p>
          <w:p w14:paraId="15A76A8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5 fast fixes for customer se</w:t>
            </w:r>
            <w:r w:rsidRPr="003A5F04">
              <w:rPr>
                <w:rFonts w:ascii="Arial" w:hAnsi="Arial" w:cs="Arial"/>
                <w:color w:val="000000"/>
                <w:sz w:val="20"/>
                <w:szCs w:val="20"/>
              </w:rPr>
              <w:t>rvice frustration</w:t>
            </w:r>
          </w:p>
          <w:p w14:paraId="52AD7B5A" w14:textId="77777777" w:rsidR="00F53E1E" w:rsidRPr="003A5F04" w:rsidRDefault="00F53E1E" w:rsidP="00323AA1">
            <w:pPr>
              <w:autoSpaceDE w:val="0"/>
              <w:autoSpaceDN w:val="0"/>
              <w:adjustRightInd w:val="0"/>
              <w:rPr>
                <w:rFonts w:ascii="Arial" w:hAnsi="Arial" w:cs="Arial"/>
                <w:color w:val="000000"/>
                <w:sz w:val="20"/>
                <w:szCs w:val="20"/>
              </w:rPr>
            </w:pPr>
          </w:p>
          <w:p w14:paraId="6462172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Below is a successful example of Y/N question that builds intrigue:</w:t>
            </w:r>
          </w:p>
          <w:p w14:paraId="0DBB3EC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Are you ready for cognitive </w:t>
            </w:r>
            <w:r w:rsidRPr="003A5F04">
              <w:rPr>
                <w:rFonts w:ascii="Arial" w:hAnsi="Arial" w:cs="Arial"/>
                <w:color w:val="000000"/>
                <w:sz w:val="20"/>
                <w:szCs w:val="20"/>
              </w:rPr>
              <w:t>automation?</w:t>
            </w:r>
          </w:p>
        </w:tc>
        <w:tc>
          <w:tcPr>
            <w:tcW w:w="4447" w:type="dxa"/>
          </w:tcPr>
          <w:p w14:paraId="6362FEED" w14:textId="7F5AB8CC" w:rsidR="00F53E1E" w:rsidRPr="003A5F04" w:rsidRDefault="00F53E1E" w:rsidP="00323AA1">
            <w:pPr>
              <w:autoSpaceDE w:val="0"/>
              <w:autoSpaceDN w:val="0"/>
              <w:adjustRightInd w:val="0"/>
              <w:rPr>
                <w:rFonts w:ascii="Arial" w:hAnsi="Arial" w:cs="Arial"/>
                <w:color w:val="080707"/>
                <w:sz w:val="20"/>
                <w:szCs w:val="20"/>
              </w:rPr>
            </w:pPr>
            <w:r w:rsidRPr="003A5F04">
              <w:rPr>
                <w:rFonts w:ascii="Arial" w:hAnsi="Arial" w:cs="Arial"/>
                <w:color w:val="FF0000"/>
                <w:sz w:val="20"/>
                <w:szCs w:val="20"/>
              </w:rPr>
              <w:t>Cognizant Solutions Desig</w:t>
            </w:r>
            <w:r w:rsidRPr="003A5F04">
              <w:rPr>
                <w:rFonts w:ascii="Arial" w:hAnsi="Arial" w:cs="Arial"/>
                <w:color w:val="080707"/>
                <w:sz w:val="20"/>
                <w:szCs w:val="20"/>
              </w:rPr>
              <w:t>n Digital Experiences That Matter</w:t>
            </w:r>
          </w:p>
          <w:p w14:paraId="4A291BDA" w14:textId="311E7739" w:rsidR="00F53E1E" w:rsidRPr="003A5F04" w:rsidRDefault="00B9281D" w:rsidP="00323AA1">
            <w:pPr>
              <w:autoSpaceDE w:val="0"/>
              <w:autoSpaceDN w:val="0"/>
              <w:adjustRightInd w:val="0"/>
              <w:rPr>
                <w:rFonts w:ascii="Arial" w:hAnsi="Arial" w:cs="Arial"/>
                <w:color w:val="080707"/>
                <w:sz w:val="20"/>
                <w:szCs w:val="20"/>
              </w:rPr>
            </w:pPr>
            <w:r w:rsidRPr="003A5F04">
              <w:rPr>
                <w:rFonts w:ascii="Arial" w:hAnsi="Arial" w:cs="Arial"/>
                <w:b/>
                <w:color w:val="080707"/>
                <w:sz w:val="20"/>
                <w:szCs w:val="20"/>
              </w:rPr>
              <w:t xml:space="preserve">Why </w:t>
            </w:r>
            <w:r w:rsidR="00F91E38" w:rsidRPr="003A5F04">
              <w:rPr>
                <w:rFonts w:ascii="Arial" w:hAnsi="Arial" w:cs="Arial"/>
                <w:b/>
                <w:color w:val="080707"/>
                <w:sz w:val="20"/>
                <w:szCs w:val="20"/>
              </w:rPr>
              <w:t>this</w:t>
            </w:r>
            <w:r w:rsidRPr="003A5F04">
              <w:rPr>
                <w:rFonts w:ascii="Arial" w:hAnsi="Arial" w:cs="Arial"/>
                <w:b/>
                <w:color w:val="080707"/>
                <w:sz w:val="20"/>
                <w:szCs w:val="20"/>
              </w:rPr>
              <w:t xml:space="preserve"> doesn’t work:</w:t>
            </w:r>
            <w:r w:rsidRPr="003A5F04">
              <w:rPr>
                <w:rFonts w:ascii="Arial" w:hAnsi="Arial" w:cs="Arial"/>
                <w:color w:val="080707"/>
                <w:sz w:val="20"/>
                <w:szCs w:val="20"/>
              </w:rPr>
              <w:t xml:space="preserve"> Sounds like a sales pitch.</w:t>
            </w:r>
          </w:p>
          <w:p w14:paraId="261E46EC" w14:textId="77777777" w:rsidR="00F53E1E" w:rsidRPr="003A5F04" w:rsidRDefault="00F53E1E" w:rsidP="00323AA1">
            <w:pPr>
              <w:autoSpaceDE w:val="0"/>
              <w:autoSpaceDN w:val="0"/>
              <w:adjustRightInd w:val="0"/>
              <w:rPr>
                <w:rFonts w:ascii="Arial" w:hAnsi="Arial" w:cs="Arial"/>
                <w:color w:val="080707"/>
                <w:sz w:val="20"/>
                <w:szCs w:val="20"/>
              </w:rPr>
            </w:pPr>
          </w:p>
          <w:p w14:paraId="7293A592"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2543CA13" w14:textId="77777777" w:rsidR="00F53E1E" w:rsidRPr="003A5F04" w:rsidRDefault="00F53E1E" w:rsidP="00323AA1">
            <w:pPr>
              <w:autoSpaceDE w:val="0"/>
              <w:autoSpaceDN w:val="0"/>
              <w:adjustRightInd w:val="0"/>
              <w:rPr>
                <w:rFonts w:ascii="Arial" w:hAnsi="Arial" w:cs="Arial"/>
                <w:color w:val="FF0000"/>
                <w:sz w:val="20"/>
                <w:szCs w:val="20"/>
              </w:rPr>
            </w:pPr>
            <w:r w:rsidRPr="003A5F04">
              <w:rPr>
                <w:rFonts w:ascii="Arial" w:hAnsi="Arial" w:cs="Arial"/>
                <w:color w:val="FF0000"/>
                <w:sz w:val="20"/>
                <w:szCs w:val="20"/>
              </w:rPr>
              <w:t xml:space="preserve">Design experiences that matter </w:t>
            </w:r>
            <w:r w:rsidRPr="003A5F04">
              <w:rPr>
                <w:rFonts w:ascii="Arial" w:hAnsi="Arial" w:cs="Arial"/>
                <w:sz w:val="20"/>
                <w:szCs w:val="20"/>
              </w:rPr>
              <w:t>to your customers</w:t>
            </w:r>
          </w:p>
          <w:p w14:paraId="48990F36"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32E9747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How you can design experience</w:t>
            </w:r>
            <w:r w:rsidRPr="003A5F04">
              <w:rPr>
                <w:rFonts w:ascii="Arial" w:hAnsi="Arial" w:cs="Arial"/>
                <w:sz w:val="20"/>
                <w:szCs w:val="20"/>
              </w:rPr>
              <w:t xml:space="preserve">s that matter </w:t>
            </w:r>
          </w:p>
        </w:tc>
      </w:tr>
      <w:tr w:rsidR="004F1A6B" w:rsidRPr="003A5F04" w14:paraId="72ACB34B" w14:textId="77777777" w:rsidTr="004F1A6B">
        <w:trPr>
          <w:trHeight w:val="745"/>
        </w:trPr>
        <w:tc>
          <w:tcPr>
            <w:tcW w:w="1474" w:type="dxa"/>
          </w:tcPr>
          <w:p w14:paraId="43B0138C"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Subject line copy</w:t>
            </w:r>
          </w:p>
        </w:tc>
        <w:tc>
          <w:tcPr>
            <w:tcW w:w="2881" w:type="dxa"/>
          </w:tcPr>
          <w:p w14:paraId="54EAC2BE" w14:textId="79AFB3C4"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Focus s</w:t>
            </w:r>
            <w:r w:rsidR="00F53E1E" w:rsidRPr="003A5F04">
              <w:rPr>
                <w:rFonts w:ascii="Arial" w:hAnsi="Arial" w:cs="Arial"/>
                <w:color w:val="000000"/>
                <w:sz w:val="20"/>
                <w:szCs w:val="20"/>
              </w:rPr>
              <w:t xml:space="preserve">ubject lines </w:t>
            </w:r>
            <w:r w:rsidRPr="003A5F04">
              <w:rPr>
                <w:rFonts w:ascii="Arial" w:hAnsi="Arial" w:cs="Arial"/>
                <w:color w:val="000000"/>
                <w:sz w:val="20"/>
                <w:szCs w:val="20"/>
              </w:rPr>
              <w:t>on a benefit or</w:t>
            </w:r>
            <w:r w:rsidR="00F53E1E" w:rsidRPr="003A5F04">
              <w:rPr>
                <w:rFonts w:ascii="Arial" w:hAnsi="Arial" w:cs="Arial"/>
                <w:color w:val="000000"/>
                <w:sz w:val="20"/>
                <w:szCs w:val="20"/>
              </w:rPr>
              <w:t xml:space="preserve"> pain point. In either case, get straight to the point. </w:t>
            </w:r>
            <w:r w:rsidR="00BF6099" w:rsidRPr="003A5F04">
              <w:rPr>
                <w:rFonts w:ascii="Arial" w:hAnsi="Arial" w:cs="Arial"/>
                <w:color w:val="000000"/>
                <w:sz w:val="20"/>
                <w:szCs w:val="20"/>
              </w:rPr>
              <w:t>The goal is to let readers know why they</w:t>
            </w:r>
            <w:r w:rsidR="00F53E1E" w:rsidRPr="003A5F04">
              <w:rPr>
                <w:rFonts w:ascii="Arial" w:hAnsi="Arial" w:cs="Arial"/>
                <w:color w:val="000000"/>
                <w:sz w:val="20"/>
                <w:szCs w:val="20"/>
              </w:rPr>
              <w:t xml:space="preserve"> should care about your email</w:t>
            </w:r>
            <w:r w:rsidR="00BF6099" w:rsidRPr="003A5F04">
              <w:rPr>
                <w:rFonts w:ascii="Arial" w:hAnsi="Arial" w:cs="Arial"/>
                <w:color w:val="000000"/>
                <w:sz w:val="20"/>
                <w:szCs w:val="20"/>
              </w:rPr>
              <w:t>.</w:t>
            </w:r>
            <w:r w:rsidR="00F53E1E" w:rsidRPr="003A5F04">
              <w:rPr>
                <w:rFonts w:ascii="Arial" w:hAnsi="Arial" w:cs="Arial"/>
                <w:color w:val="000000"/>
                <w:sz w:val="20"/>
                <w:szCs w:val="20"/>
              </w:rPr>
              <w:t xml:space="preserve"> How does </w:t>
            </w:r>
            <w:r w:rsidR="00BF6099" w:rsidRPr="003A5F04">
              <w:rPr>
                <w:rFonts w:ascii="Arial" w:hAnsi="Arial" w:cs="Arial"/>
                <w:color w:val="000000"/>
                <w:sz w:val="20"/>
                <w:szCs w:val="20"/>
              </w:rPr>
              <w:t>your offer help their</w:t>
            </w:r>
            <w:r w:rsidR="00F53E1E" w:rsidRPr="003A5F04">
              <w:rPr>
                <w:rFonts w:ascii="Arial" w:hAnsi="Arial" w:cs="Arial"/>
                <w:color w:val="000000"/>
                <w:sz w:val="20"/>
                <w:szCs w:val="20"/>
              </w:rPr>
              <w:t xml:space="preserve"> business?</w:t>
            </w:r>
          </w:p>
          <w:p w14:paraId="4D3DC78B" w14:textId="77777777" w:rsidR="00F53E1E" w:rsidRPr="003A5F04" w:rsidRDefault="00F53E1E" w:rsidP="00323AA1">
            <w:pPr>
              <w:autoSpaceDE w:val="0"/>
              <w:autoSpaceDN w:val="0"/>
              <w:adjustRightInd w:val="0"/>
              <w:rPr>
                <w:rFonts w:ascii="Arial" w:hAnsi="Arial" w:cs="Arial"/>
                <w:color w:val="000000"/>
                <w:sz w:val="20"/>
                <w:szCs w:val="20"/>
              </w:rPr>
            </w:pPr>
          </w:p>
          <w:p w14:paraId="561CF523"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2FF5312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Deliver better CX &amp; double-dig</w:t>
            </w:r>
            <w:r w:rsidRPr="003A5F04">
              <w:rPr>
                <w:rFonts w:ascii="Arial" w:hAnsi="Arial" w:cs="Arial"/>
                <w:color w:val="000000"/>
                <w:sz w:val="20"/>
                <w:szCs w:val="20"/>
              </w:rPr>
              <w:t>it growth</w:t>
            </w:r>
          </w:p>
          <w:p w14:paraId="6C6BA585" w14:textId="77777777" w:rsidR="00F53E1E" w:rsidRPr="003A5F04" w:rsidRDefault="00F53E1E" w:rsidP="00323AA1">
            <w:pPr>
              <w:autoSpaceDE w:val="0"/>
              <w:autoSpaceDN w:val="0"/>
              <w:adjustRightInd w:val="0"/>
              <w:ind w:left="360"/>
              <w:rPr>
                <w:rFonts w:ascii="Arial" w:hAnsi="Arial" w:cs="Arial"/>
                <w:sz w:val="20"/>
                <w:szCs w:val="20"/>
              </w:rPr>
            </w:pPr>
          </w:p>
          <w:p w14:paraId="78B9BEEC"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Why RPA is critical to the mor</w:t>
            </w:r>
            <w:r w:rsidRPr="003A5F04">
              <w:rPr>
                <w:rFonts w:ascii="Arial" w:hAnsi="Arial" w:cs="Arial"/>
                <w:sz w:val="20"/>
                <w:szCs w:val="20"/>
              </w:rPr>
              <w:t>tgage industry</w:t>
            </w:r>
          </w:p>
          <w:p w14:paraId="08DE5B40"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55F4EEF"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New digital tools move 90% of </w:t>
            </w:r>
            <w:r w:rsidRPr="003A5F04">
              <w:rPr>
                <w:rFonts w:ascii="Arial" w:hAnsi="Arial" w:cs="Arial"/>
                <w:color w:val="000000"/>
                <w:sz w:val="20"/>
                <w:szCs w:val="20"/>
              </w:rPr>
              <w:t>transactions online</w:t>
            </w:r>
          </w:p>
          <w:p w14:paraId="446418DD" w14:textId="77777777" w:rsidR="00F53E1E" w:rsidRPr="003A5F04" w:rsidRDefault="00F53E1E" w:rsidP="00323AA1">
            <w:pPr>
              <w:autoSpaceDE w:val="0"/>
              <w:autoSpaceDN w:val="0"/>
              <w:adjustRightInd w:val="0"/>
              <w:rPr>
                <w:rFonts w:ascii="Arial" w:hAnsi="Arial" w:cs="Arial"/>
                <w:color w:val="000000"/>
                <w:sz w:val="20"/>
                <w:szCs w:val="20"/>
              </w:rPr>
            </w:pPr>
          </w:p>
          <w:p w14:paraId="4F1AC1A8" w14:textId="1803E520"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Why this doesn’t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is a bit of a “so what?”</w:t>
            </w:r>
          </w:p>
          <w:p w14:paraId="50842F09" w14:textId="77777777" w:rsidR="00F53E1E" w:rsidRPr="003A5F04" w:rsidRDefault="00F53E1E" w:rsidP="00323AA1">
            <w:pPr>
              <w:autoSpaceDE w:val="0"/>
              <w:autoSpaceDN w:val="0"/>
              <w:adjustRightInd w:val="0"/>
              <w:rPr>
                <w:rFonts w:ascii="Arial" w:hAnsi="Arial" w:cs="Arial"/>
                <w:color w:val="000000"/>
                <w:sz w:val="20"/>
                <w:szCs w:val="20"/>
              </w:rPr>
            </w:pPr>
          </w:p>
          <w:p w14:paraId="0B695171" w14:textId="77777777" w:rsidR="00A074F9"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Better:</w:t>
            </w:r>
            <w:r w:rsidRPr="003A5F04">
              <w:rPr>
                <w:rFonts w:ascii="Arial" w:hAnsi="Arial" w:cs="Arial"/>
                <w:color w:val="000000"/>
                <w:sz w:val="20"/>
                <w:szCs w:val="20"/>
              </w:rPr>
              <w:t xml:space="preserve"> </w:t>
            </w:r>
          </w:p>
          <w:p w14:paraId="7A0D4069" w14:textId="58E95B88"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Move 90% of transactions onlin</w:t>
            </w:r>
            <w:r w:rsidRPr="003A5F04">
              <w:rPr>
                <w:rFonts w:ascii="Arial" w:hAnsi="Arial" w:cs="Arial"/>
                <w:color w:val="000000"/>
                <w:sz w:val="20"/>
                <w:szCs w:val="20"/>
              </w:rPr>
              <w:t>e</w:t>
            </w:r>
          </w:p>
          <w:p w14:paraId="696CFBAC"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14FFD55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move 90% of transaction</w:t>
            </w:r>
            <w:r w:rsidRPr="003A5F04">
              <w:rPr>
                <w:rFonts w:ascii="Arial" w:hAnsi="Arial" w:cs="Arial"/>
                <w:color w:val="000000"/>
                <w:sz w:val="20"/>
                <w:szCs w:val="20"/>
              </w:rPr>
              <w:t>s online</w:t>
            </w:r>
          </w:p>
          <w:p w14:paraId="35A76A7B" w14:textId="77777777" w:rsidR="00F53E1E" w:rsidRPr="003A5F04" w:rsidRDefault="00F53E1E" w:rsidP="00323AA1">
            <w:pPr>
              <w:autoSpaceDE w:val="0"/>
              <w:autoSpaceDN w:val="0"/>
              <w:adjustRightInd w:val="0"/>
              <w:rPr>
                <w:rFonts w:ascii="Arial" w:hAnsi="Arial" w:cs="Arial"/>
                <w:sz w:val="20"/>
                <w:szCs w:val="20"/>
              </w:rPr>
            </w:pPr>
          </w:p>
        </w:tc>
      </w:tr>
      <w:tr w:rsidR="004F1A6B" w:rsidRPr="003A5F04" w14:paraId="44F18A27" w14:textId="77777777" w:rsidTr="004F1A6B">
        <w:trPr>
          <w:trHeight w:val="289"/>
        </w:trPr>
        <w:tc>
          <w:tcPr>
            <w:tcW w:w="1474" w:type="dxa"/>
          </w:tcPr>
          <w:p w14:paraId="37BCFF7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Pre</w:t>
            </w:r>
            <w:r w:rsidR="00165949" w:rsidRPr="003A5F04">
              <w:rPr>
                <w:rFonts w:ascii="Arial" w:hAnsi="Arial" w:cs="Arial"/>
                <w:b/>
                <w:bCs/>
                <w:color w:val="000000"/>
                <w:sz w:val="20"/>
                <w:szCs w:val="20"/>
              </w:rPr>
              <w:t>-</w:t>
            </w:r>
            <w:r w:rsidRPr="003A5F04">
              <w:rPr>
                <w:rFonts w:ascii="Arial" w:hAnsi="Arial" w:cs="Arial"/>
                <w:b/>
                <w:bCs/>
                <w:color w:val="000000"/>
                <w:sz w:val="20"/>
                <w:szCs w:val="20"/>
              </w:rPr>
              <w:t>header text</w:t>
            </w:r>
          </w:p>
        </w:tc>
        <w:tc>
          <w:tcPr>
            <w:tcW w:w="2881" w:type="dxa"/>
          </w:tcPr>
          <w:p w14:paraId="351B969F" w14:textId="3AEC4AA4" w:rsidR="00165949" w:rsidRPr="003A5F04" w:rsidRDefault="00A64ECD" w:rsidP="00A64ECD">
            <w:pPr>
              <w:autoSpaceDE w:val="0"/>
              <w:autoSpaceDN w:val="0"/>
              <w:adjustRightInd w:val="0"/>
              <w:rPr>
                <w:rFonts w:ascii="Arial" w:hAnsi="Arial" w:cs="Arial"/>
                <w:color w:val="000000"/>
                <w:sz w:val="20"/>
                <w:szCs w:val="20"/>
              </w:rPr>
            </w:pPr>
            <w:r w:rsidRPr="003A5F04">
              <w:rPr>
                <w:rFonts w:ascii="Arial" w:hAnsi="Arial" w:cs="Arial"/>
                <w:color w:val="000000"/>
                <w:sz w:val="20"/>
                <w:szCs w:val="20"/>
              </w:rPr>
              <w:t>The ideal length for pre</w:t>
            </w:r>
            <w:r w:rsidR="00150C0F" w:rsidRPr="003A5F04">
              <w:rPr>
                <w:rFonts w:ascii="Arial" w:hAnsi="Arial" w:cs="Arial"/>
                <w:color w:val="000000"/>
                <w:sz w:val="20"/>
                <w:szCs w:val="20"/>
              </w:rPr>
              <w:t>-</w:t>
            </w:r>
            <w:r w:rsidRPr="003A5F04">
              <w:rPr>
                <w:rFonts w:ascii="Arial" w:hAnsi="Arial" w:cs="Arial"/>
                <w:color w:val="000000"/>
                <w:sz w:val="20"/>
                <w:szCs w:val="20"/>
              </w:rPr>
              <w:t>header text is 50 characters</w:t>
            </w:r>
            <w:r w:rsidR="004A4C16" w:rsidRPr="003A5F04">
              <w:rPr>
                <w:rFonts w:ascii="Arial" w:hAnsi="Arial" w:cs="Arial"/>
                <w:color w:val="000000"/>
                <w:sz w:val="20"/>
                <w:szCs w:val="20"/>
              </w:rPr>
              <w:t xml:space="preserve"> max</w:t>
            </w:r>
            <w:r w:rsidRPr="003A5F04">
              <w:rPr>
                <w:rFonts w:ascii="Arial" w:hAnsi="Arial" w:cs="Arial"/>
                <w:color w:val="000000"/>
                <w:sz w:val="20"/>
                <w:szCs w:val="20"/>
              </w:rPr>
              <w:t xml:space="preserve"> with spaces. Pre-header text should </w:t>
            </w:r>
            <w:r w:rsidR="006530FA" w:rsidRPr="003A5F04">
              <w:rPr>
                <w:rFonts w:ascii="Arial" w:hAnsi="Arial" w:cs="Arial"/>
                <w:color w:val="000000"/>
                <w:sz w:val="20"/>
                <w:szCs w:val="20"/>
              </w:rPr>
              <w:t xml:space="preserve">be compelling and </w:t>
            </w:r>
            <w:r w:rsidRPr="003A5F04">
              <w:rPr>
                <w:rFonts w:ascii="Arial" w:hAnsi="Arial" w:cs="Arial"/>
                <w:color w:val="000000"/>
                <w:sz w:val="20"/>
                <w:szCs w:val="20"/>
              </w:rPr>
              <w:t xml:space="preserve">continue the idea presented in the subject line or give the reader a next step. </w:t>
            </w:r>
          </w:p>
          <w:p w14:paraId="7E6E162B" w14:textId="77777777" w:rsidR="00A64ECD" w:rsidRPr="003A5F04" w:rsidRDefault="00A64ECD" w:rsidP="00A64ECD">
            <w:pPr>
              <w:autoSpaceDE w:val="0"/>
              <w:autoSpaceDN w:val="0"/>
              <w:adjustRightInd w:val="0"/>
              <w:rPr>
                <w:rFonts w:ascii="Arial" w:hAnsi="Arial" w:cs="Arial"/>
                <w:color w:val="000000"/>
                <w:sz w:val="20"/>
                <w:szCs w:val="20"/>
              </w:rPr>
            </w:pPr>
          </w:p>
        </w:tc>
        <w:tc>
          <w:tcPr>
            <w:tcW w:w="5190" w:type="dxa"/>
          </w:tcPr>
          <w:p w14:paraId="6055699A"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47C12E0F"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5910CB9E" w14:textId="77777777" w:rsidR="00F53E1E" w:rsidRPr="003A5F04" w:rsidRDefault="00F53E1E" w:rsidP="00323AA1">
            <w:pPr>
              <w:autoSpaceDE w:val="0"/>
              <w:autoSpaceDN w:val="0"/>
              <w:adjustRightInd w:val="0"/>
              <w:rPr>
                <w:rFonts w:ascii="Arial" w:hAnsi="Arial" w:cs="Arial"/>
                <w:color w:val="000000"/>
                <w:sz w:val="20"/>
                <w:szCs w:val="20"/>
              </w:rPr>
            </w:pPr>
          </w:p>
          <w:p w14:paraId="746041E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BCCAB56"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Take the quiz on your data security readiness</w:t>
            </w:r>
          </w:p>
          <w:p w14:paraId="65D5BE1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3EB1708"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7CDF6618"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15C9EE8" w14:textId="77777777" w:rsidR="00F53E1E" w:rsidRPr="003A5F04" w:rsidRDefault="00F53E1E" w:rsidP="00323AA1">
            <w:pPr>
              <w:autoSpaceDE w:val="0"/>
              <w:autoSpaceDN w:val="0"/>
              <w:adjustRightInd w:val="0"/>
              <w:rPr>
                <w:rFonts w:ascii="Arial" w:hAnsi="Arial" w:cs="Arial"/>
                <w:color w:val="000000"/>
                <w:sz w:val="20"/>
                <w:szCs w:val="20"/>
              </w:rPr>
            </w:pPr>
          </w:p>
          <w:p w14:paraId="7948EB3E"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7D7595D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Prevent ransomware attacks on your data</w:t>
            </w:r>
          </w:p>
          <w:p w14:paraId="230358AA" w14:textId="77777777" w:rsidR="00F53E1E" w:rsidRPr="003A5F04" w:rsidRDefault="00F53E1E" w:rsidP="00323AA1">
            <w:pPr>
              <w:autoSpaceDE w:val="0"/>
              <w:autoSpaceDN w:val="0"/>
              <w:adjustRightInd w:val="0"/>
              <w:rPr>
                <w:rFonts w:ascii="Arial" w:hAnsi="Arial" w:cs="Arial"/>
                <w:color w:val="000000"/>
                <w:sz w:val="20"/>
                <w:szCs w:val="20"/>
              </w:rPr>
            </w:pPr>
          </w:p>
          <w:p w14:paraId="526D44B4" w14:textId="525925FD"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Why this doesn’t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The above pre-header text is really just a rewrite of your subject line. </w:t>
            </w:r>
          </w:p>
        </w:tc>
      </w:tr>
      <w:tr w:rsidR="00222925" w:rsidRPr="003A5F04" w14:paraId="70B9A117" w14:textId="77777777" w:rsidTr="004F1A6B">
        <w:trPr>
          <w:trHeight w:val="745"/>
        </w:trPr>
        <w:tc>
          <w:tcPr>
            <w:tcW w:w="1474" w:type="dxa"/>
          </w:tcPr>
          <w:p w14:paraId="4A51F13F" w14:textId="77777777" w:rsidR="00222925" w:rsidRPr="003A5F04" w:rsidRDefault="00222925" w:rsidP="00222925">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Hero banner headline and image</w:t>
            </w:r>
          </w:p>
        </w:tc>
        <w:tc>
          <w:tcPr>
            <w:tcW w:w="2881" w:type="dxa"/>
          </w:tcPr>
          <w:p w14:paraId="44A0E969" w14:textId="40255BC6" w:rsidR="00222925" w:rsidRPr="003A5F04" w:rsidRDefault="00222925" w:rsidP="00222925">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Because images are typically turned off in email viewer panes, a compelling subject line, pre-header text and anchor statement can entice readers to download pictures. Use this visual opportunity to capture the audience’s attention with a benefit they can relate to, reinforced with an image that relates to the campaign. </w:t>
            </w:r>
          </w:p>
          <w:p w14:paraId="6C272DB8" w14:textId="77777777" w:rsidR="00222925" w:rsidRPr="003A5F04" w:rsidRDefault="00222925" w:rsidP="00222925">
            <w:pPr>
              <w:autoSpaceDE w:val="0"/>
              <w:autoSpaceDN w:val="0"/>
              <w:adjustRightInd w:val="0"/>
              <w:rPr>
                <w:rFonts w:ascii="Arial" w:hAnsi="Arial" w:cs="Arial"/>
                <w:color w:val="000000"/>
                <w:sz w:val="20"/>
                <w:szCs w:val="20"/>
              </w:rPr>
            </w:pPr>
          </w:p>
          <w:p w14:paraId="3611DE1C" w14:textId="241D29BF" w:rsidR="00222925" w:rsidRPr="003A5F04" w:rsidRDefault="00222925" w:rsidP="00222925">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Remember:</w:t>
            </w:r>
            <w:r w:rsidRPr="003A5F04">
              <w:rPr>
                <w:rFonts w:ascii="Arial" w:hAnsi="Arial" w:cs="Arial"/>
                <w:color w:val="000000"/>
                <w:sz w:val="20"/>
                <w:szCs w:val="20"/>
              </w:rPr>
              <w:t xml:space="preserve"> When writing a hero headline, do not simply state the name of an asset or repeat copy used elsewhere.</w:t>
            </w:r>
          </w:p>
          <w:p w14:paraId="6682B229" w14:textId="77777777" w:rsidR="00222925" w:rsidRPr="003A5F04" w:rsidRDefault="00222925" w:rsidP="00222925">
            <w:pPr>
              <w:autoSpaceDE w:val="0"/>
              <w:autoSpaceDN w:val="0"/>
              <w:adjustRightInd w:val="0"/>
              <w:rPr>
                <w:rFonts w:ascii="Arial" w:hAnsi="Arial" w:cs="Arial"/>
                <w:color w:val="000000"/>
                <w:sz w:val="20"/>
                <w:szCs w:val="20"/>
              </w:rPr>
            </w:pPr>
          </w:p>
        </w:tc>
        <w:tc>
          <w:tcPr>
            <w:tcW w:w="5190" w:type="dxa"/>
          </w:tcPr>
          <w:p w14:paraId="52C85FFD" w14:textId="77777777" w:rsidR="00222925" w:rsidRDefault="00222925" w:rsidP="00222925">
            <w:pPr>
              <w:autoSpaceDE w:val="0"/>
              <w:autoSpaceDN w:val="0"/>
              <w:adjustRightInd w:val="0"/>
              <w:rPr>
                <w:rFonts w:ascii="Arial" w:hAnsi="Arial" w:cs="Arial"/>
                <w:color w:val="000000"/>
                <w:sz w:val="20"/>
                <w:szCs w:val="20"/>
              </w:rPr>
            </w:pPr>
          </w:p>
          <w:p w14:paraId="6C173D02" w14:textId="77777777" w:rsidR="00222925" w:rsidRDefault="00222925" w:rsidP="00222925">
            <w:pPr>
              <w:autoSpaceDE w:val="0"/>
              <w:autoSpaceDN w:val="0"/>
              <w:adjustRightInd w:val="0"/>
              <w:rPr>
                <w:rFonts w:ascii="Arial" w:hAnsi="Arial" w:cs="Arial"/>
                <w:color w:val="000000"/>
                <w:sz w:val="20"/>
                <w:szCs w:val="20"/>
              </w:rPr>
            </w:pPr>
            <w:r>
              <w:rPr>
                <w:noProof/>
              </w:rPr>
              <w:drawing>
                <wp:inline distT="0" distB="0" distL="0" distR="0" wp14:anchorId="171EF3A2" wp14:editId="19753AA9">
                  <wp:extent cx="2569404" cy="579544"/>
                  <wp:effectExtent l="0" t="0" r="2540" b="0"/>
                  <wp:docPr id="6" name="Picture 6" descr="Webinar | Purpose &amp;amp; Profit: The Plant-Based Imp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inar | Purpose &amp;amp; Profit: The Plant-Based Impera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717" cy="641642"/>
                          </a:xfrm>
                          <a:prstGeom prst="rect">
                            <a:avLst/>
                          </a:prstGeom>
                          <a:noFill/>
                          <a:ln>
                            <a:noFill/>
                          </a:ln>
                        </pic:spPr>
                      </pic:pic>
                    </a:graphicData>
                  </a:graphic>
                </wp:inline>
              </w:drawing>
            </w:r>
          </w:p>
          <w:p w14:paraId="528C563C" w14:textId="77777777" w:rsidR="00222925" w:rsidRDefault="00222925" w:rsidP="00222925">
            <w:pPr>
              <w:autoSpaceDE w:val="0"/>
              <w:autoSpaceDN w:val="0"/>
              <w:adjustRightInd w:val="0"/>
              <w:rPr>
                <w:rFonts w:ascii="Arial" w:hAnsi="Arial" w:cs="Arial"/>
                <w:color w:val="000000"/>
                <w:sz w:val="20"/>
                <w:szCs w:val="20"/>
              </w:rPr>
            </w:pPr>
          </w:p>
          <w:p w14:paraId="6CD513D6" w14:textId="77777777" w:rsidR="00222925" w:rsidRPr="003A5F04" w:rsidRDefault="00222925" w:rsidP="00222925">
            <w:pPr>
              <w:autoSpaceDE w:val="0"/>
              <w:autoSpaceDN w:val="0"/>
              <w:adjustRightInd w:val="0"/>
              <w:rPr>
                <w:rFonts w:ascii="Arial" w:hAnsi="Arial" w:cs="Arial"/>
                <w:color w:val="000000"/>
                <w:sz w:val="20"/>
                <w:szCs w:val="20"/>
              </w:rPr>
            </w:pPr>
            <w:r>
              <w:rPr>
                <w:noProof/>
              </w:rPr>
              <w:drawing>
                <wp:inline distT="0" distB="0" distL="0" distR="0" wp14:anchorId="415830B3" wp14:editId="6F510B8E">
                  <wp:extent cx="2555824" cy="1113608"/>
                  <wp:effectExtent l="0" t="0" r="0" b="0"/>
                  <wp:docPr id="4" name="Picture 4"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mplate Ban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735" cy="1245591"/>
                          </a:xfrm>
                          <a:prstGeom prst="rect">
                            <a:avLst/>
                          </a:prstGeom>
                          <a:noFill/>
                          <a:ln>
                            <a:noFill/>
                          </a:ln>
                        </pic:spPr>
                      </pic:pic>
                    </a:graphicData>
                  </a:graphic>
                </wp:inline>
              </w:drawing>
            </w:r>
          </w:p>
          <w:p w14:paraId="4566E2FE" w14:textId="77777777" w:rsidR="00222925" w:rsidRPr="003A5F04" w:rsidRDefault="00222925" w:rsidP="00222925">
            <w:pPr>
              <w:autoSpaceDE w:val="0"/>
              <w:autoSpaceDN w:val="0"/>
              <w:adjustRightInd w:val="0"/>
              <w:rPr>
                <w:rFonts w:ascii="Arial" w:hAnsi="Arial" w:cs="Arial"/>
                <w:color w:val="000000"/>
                <w:sz w:val="20"/>
                <w:szCs w:val="20"/>
              </w:rPr>
            </w:pPr>
            <w:r w:rsidRPr="003A5F04">
              <w:rPr>
                <w:rFonts w:ascii="Arial" w:hAnsi="Arial" w:cs="Arial"/>
                <w:color w:val="000000"/>
                <w:sz w:val="20"/>
                <w:szCs w:val="20"/>
              </w:rPr>
              <w:t>Both of these examples bring together a headline and imagery that support each other.</w:t>
            </w:r>
          </w:p>
          <w:p w14:paraId="10EB7B99" w14:textId="77777777" w:rsidR="00222925" w:rsidRPr="003A5F04" w:rsidRDefault="00222925" w:rsidP="00222925">
            <w:pPr>
              <w:autoSpaceDE w:val="0"/>
              <w:autoSpaceDN w:val="0"/>
              <w:adjustRightInd w:val="0"/>
              <w:rPr>
                <w:rFonts w:ascii="Arial" w:hAnsi="Arial" w:cs="Arial"/>
                <w:color w:val="000000"/>
                <w:sz w:val="20"/>
                <w:szCs w:val="20"/>
              </w:rPr>
            </w:pPr>
          </w:p>
        </w:tc>
        <w:tc>
          <w:tcPr>
            <w:tcW w:w="4447" w:type="dxa"/>
          </w:tcPr>
          <w:p w14:paraId="7CEC9082" w14:textId="77777777" w:rsidR="00222925" w:rsidRPr="003A5F04" w:rsidRDefault="00222925" w:rsidP="00222925">
            <w:pPr>
              <w:autoSpaceDE w:val="0"/>
              <w:autoSpaceDN w:val="0"/>
              <w:adjustRightInd w:val="0"/>
              <w:rPr>
                <w:rFonts w:ascii="Arial" w:hAnsi="Arial" w:cs="Arial"/>
                <w:color w:val="000000"/>
                <w:sz w:val="20"/>
                <w:szCs w:val="20"/>
              </w:rPr>
            </w:pPr>
          </w:p>
          <w:p w14:paraId="1A70BCF8" w14:textId="77777777" w:rsidR="00222925" w:rsidRDefault="00222925" w:rsidP="00222925">
            <w:pPr>
              <w:autoSpaceDE w:val="0"/>
              <w:autoSpaceDN w:val="0"/>
              <w:adjustRightInd w:val="0"/>
              <w:rPr>
                <w:rFonts w:ascii="Arial" w:hAnsi="Arial" w:cs="Arial"/>
                <w:color w:val="000000"/>
                <w:sz w:val="20"/>
                <w:szCs w:val="20"/>
              </w:rPr>
            </w:pPr>
            <w:r>
              <w:rPr>
                <w:rFonts w:eastAsia="Times New Roman"/>
                <w:noProof/>
              </w:rPr>
              <w:drawing>
                <wp:inline distT="0" distB="0" distL="0" distR="0" wp14:anchorId="145FA770" wp14:editId="34A7236B">
                  <wp:extent cx="2381250" cy="412750"/>
                  <wp:effectExtent l="0" t="0" r="0" b="6350"/>
                  <wp:docPr id="61" name="Picture 61"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1421" cy="426646"/>
                          </a:xfrm>
                          <a:prstGeom prst="rect">
                            <a:avLst/>
                          </a:prstGeom>
                          <a:noFill/>
                          <a:ln>
                            <a:noFill/>
                          </a:ln>
                        </pic:spPr>
                      </pic:pic>
                    </a:graphicData>
                  </a:graphic>
                </wp:inline>
              </w:drawing>
            </w:r>
          </w:p>
          <w:p w14:paraId="720E45BD" w14:textId="77777777" w:rsidR="00222925" w:rsidRDefault="00222925" w:rsidP="00222925">
            <w:pPr>
              <w:autoSpaceDE w:val="0"/>
              <w:autoSpaceDN w:val="0"/>
              <w:adjustRightInd w:val="0"/>
              <w:rPr>
                <w:rFonts w:ascii="Arial" w:hAnsi="Arial" w:cs="Arial"/>
                <w:color w:val="000000"/>
                <w:sz w:val="20"/>
                <w:szCs w:val="20"/>
              </w:rPr>
            </w:pPr>
          </w:p>
          <w:p w14:paraId="28966716" w14:textId="77777777" w:rsidR="00222925" w:rsidRPr="003A5F04" w:rsidRDefault="00222925" w:rsidP="00222925">
            <w:pPr>
              <w:autoSpaceDE w:val="0"/>
              <w:autoSpaceDN w:val="0"/>
              <w:adjustRightInd w:val="0"/>
              <w:rPr>
                <w:rFonts w:ascii="Arial" w:hAnsi="Arial" w:cs="Arial"/>
                <w:color w:val="000000"/>
                <w:sz w:val="20"/>
                <w:szCs w:val="20"/>
              </w:rPr>
            </w:pPr>
            <w:r>
              <w:rPr>
                <w:noProof/>
              </w:rPr>
              <w:drawing>
                <wp:inline distT="0" distB="0" distL="0" distR="0" wp14:anchorId="0B068E66" wp14:editId="1591A052">
                  <wp:extent cx="2381250" cy="591344"/>
                  <wp:effectExtent l="0" t="0" r="0" b="0"/>
                  <wp:docPr id="16" name="Picture 16"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late Ban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4067" cy="609427"/>
                          </a:xfrm>
                          <a:prstGeom prst="rect">
                            <a:avLst/>
                          </a:prstGeom>
                          <a:noFill/>
                          <a:ln>
                            <a:noFill/>
                          </a:ln>
                        </pic:spPr>
                      </pic:pic>
                    </a:graphicData>
                  </a:graphic>
                </wp:inline>
              </w:drawing>
            </w:r>
          </w:p>
          <w:p w14:paraId="1D340BE9" w14:textId="2CFD818C" w:rsidR="00222925" w:rsidRPr="003A5F04" w:rsidRDefault="00222925" w:rsidP="00222925">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above image had nothing to do with the offer and no headline was included. </w:t>
            </w:r>
          </w:p>
        </w:tc>
      </w:tr>
      <w:tr w:rsidR="004F1A6B" w:rsidRPr="003A5F04" w14:paraId="69654A55" w14:textId="77777777" w:rsidTr="004F1A6B">
        <w:trPr>
          <w:trHeight w:val="591"/>
        </w:trPr>
        <w:tc>
          <w:tcPr>
            <w:tcW w:w="1474" w:type="dxa"/>
          </w:tcPr>
          <w:p w14:paraId="54A42FD4"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Anchor statement</w:t>
            </w:r>
          </w:p>
        </w:tc>
        <w:tc>
          <w:tcPr>
            <w:tcW w:w="2881" w:type="dxa"/>
          </w:tcPr>
          <w:p w14:paraId="39CBB1C8" w14:textId="37E3B636"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anchor statement </w:t>
            </w:r>
            <w:r w:rsidR="004A4C16" w:rsidRPr="003A5F04">
              <w:rPr>
                <w:rFonts w:ascii="Arial" w:hAnsi="Arial" w:cs="Arial"/>
                <w:color w:val="000000"/>
                <w:sz w:val="20"/>
                <w:szCs w:val="20"/>
              </w:rPr>
              <w:t>(</w:t>
            </w:r>
            <w:r w:rsidRPr="003A5F04">
              <w:rPr>
                <w:rFonts w:ascii="Arial" w:hAnsi="Arial" w:cs="Arial"/>
                <w:color w:val="000000"/>
                <w:sz w:val="20"/>
                <w:szCs w:val="20"/>
              </w:rPr>
              <w:t>bolded copy above the email body text</w:t>
            </w:r>
            <w:r w:rsidR="004A4C16" w:rsidRPr="003A5F04">
              <w:rPr>
                <w:rFonts w:ascii="Arial" w:hAnsi="Arial" w:cs="Arial"/>
                <w:color w:val="000000"/>
                <w:sz w:val="20"/>
                <w:szCs w:val="20"/>
              </w:rPr>
              <w:t>)</w:t>
            </w:r>
            <w:r w:rsidRPr="003A5F04">
              <w:rPr>
                <w:rFonts w:ascii="Arial" w:hAnsi="Arial" w:cs="Arial"/>
                <w:color w:val="000000"/>
                <w:sz w:val="20"/>
                <w:szCs w:val="20"/>
              </w:rPr>
              <w:t xml:space="preserve"> sets the tone for the body copy. It </w:t>
            </w:r>
            <w:r w:rsidR="004A4C16" w:rsidRPr="003A5F04">
              <w:rPr>
                <w:rFonts w:ascii="Arial" w:hAnsi="Arial" w:cs="Arial"/>
                <w:color w:val="000000"/>
                <w:sz w:val="20"/>
                <w:szCs w:val="20"/>
              </w:rPr>
              <w:t xml:space="preserve">should grab </w:t>
            </w:r>
            <w:r w:rsidRPr="003A5F04">
              <w:rPr>
                <w:rFonts w:ascii="Arial" w:hAnsi="Arial" w:cs="Arial"/>
                <w:color w:val="000000"/>
                <w:sz w:val="20"/>
                <w:szCs w:val="20"/>
              </w:rPr>
              <w:t xml:space="preserve">the reader’s attention and </w:t>
            </w:r>
            <w:r w:rsidR="00887146" w:rsidRPr="003A5F04">
              <w:rPr>
                <w:rFonts w:ascii="Arial" w:hAnsi="Arial" w:cs="Arial"/>
                <w:color w:val="000000"/>
                <w:sz w:val="20"/>
                <w:szCs w:val="20"/>
              </w:rPr>
              <w:t>entice</w:t>
            </w:r>
            <w:r w:rsidRPr="003A5F04">
              <w:rPr>
                <w:rFonts w:ascii="Arial" w:hAnsi="Arial" w:cs="Arial"/>
                <w:color w:val="000000"/>
                <w:sz w:val="20"/>
                <w:szCs w:val="20"/>
              </w:rPr>
              <w:t xml:space="preserve"> them to click on an early call to action. </w:t>
            </w:r>
            <w:r w:rsidR="003C118A" w:rsidRPr="003A5F04">
              <w:rPr>
                <w:rFonts w:ascii="Arial" w:hAnsi="Arial" w:cs="Arial"/>
                <w:color w:val="000000"/>
                <w:sz w:val="20"/>
                <w:szCs w:val="20"/>
              </w:rPr>
              <w:t>Keep</w:t>
            </w:r>
            <w:r w:rsidRPr="003A5F04">
              <w:rPr>
                <w:rFonts w:ascii="Arial" w:hAnsi="Arial" w:cs="Arial"/>
                <w:color w:val="000000"/>
                <w:sz w:val="20"/>
                <w:szCs w:val="20"/>
              </w:rPr>
              <w:t xml:space="preserve"> your anchor text </w:t>
            </w:r>
            <w:r w:rsidR="003C118A" w:rsidRPr="003A5F04">
              <w:rPr>
                <w:rFonts w:ascii="Arial" w:hAnsi="Arial" w:cs="Arial"/>
                <w:color w:val="000000"/>
                <w:sz w:val="20"/>
                <w:szCs w:val="20"/>
              </w:rPr>
              <w:t>concise</w:t>
            </w:r>
            <w:r w:rsidRPr="003A5F04">
              <w:rPr>
                <w:rFonts w:ascii="Arial" w:hAnsi="Arial" w:cs="Arial"/>
                <w:color w:val="000000"/>
                <w:sz w:val="20"/>
                <w:szCs w:val="20"/>
              </w:rPr>
              <w:t xml:space="preserve"> or </w:t>
            </w:r>
            <w:r w:rsidR="0053056C" w:rsidRPr="003A5F04">
              <w:rPr>
                <w:rFonts w:ascii="Arial" w:hAnsi="Arial" w:cs="Arial"/>
                <w:color w:val="000000"/>
                <w:sz w:val="20"/>
                <w:szCs w:val="20"/>
              </w:rPr>
              <w:t>you will</w:t>
            </w:r>
            <w:r w:rsidRPr="003A5F04">
              <w:rPr>
                <w:rFonts w:ascii="Arial" w:hAnsi="Arial" w:cs="Arial"/>
                <w:color w:val="000000"/>
                <w:sz w:val="20"/>
                <w:szCs w:val="20"/>
              </w:rPr>
              <w:t xml:space="preserve"> lose the reader</w:t>
            </w:r>
            <w:r w:rsidR="005B0E28" w:rsidRPr="003A5F04">
              <w:rPr>
                <w:rFonts w:ascii="Arial" w:hAnsi="Arial" w:cs="Arial"/>
                <w:color w:val="000000"/>
                <w:sz w:val="20"/>
                <w:szCs w:val="20"/>
              </w:rPr>
              <w:t>. It should not exceed 25 words or 145 characters with spaces.</w:t>
            </w:r>
          </w:p>
          <w:p w14:paraId="5670105C" w14:textId="77777777" w:rsidR="00F53E1E" w:rsidRPr="003A5F04" w:rsidRDefault="00F53E1E" w:rsidP="00323AA1">
            <w:pPr>
              <w:autoSpaceDE w:val="0"/>
              <w:autoSpaceDN w:val="0"/>
              <w:adjustRightInd w:val="0"/>
              <w:rPr>
                <w:rFonts w:ascii="Arial" w:hAnsi="Arial" w:cs="Arial"/>
                <w:color w:val="000000"/>
                <w:sz w:val="20"/>
                <w:szCs w:val="20"/>
              </w:rPr>
            </w:pPr>
          </w:p>
          <w:p w14:paraId="210C6AD1" w14:textId="35D200D9" w:rsidR="003C118A"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Make sure to connect your subject line, pre</w:t>
            </w:r>
            <w:r w:rsidR="00607BB5" w:rsidRPr="003A5F04">
              <w:rPr>
                <w:rFonts w:ascii="Arial" w:hAnsi="Arial" w:cs="Arial"/>
                <w:color w:val="000000"/>
                <w:sz w:val="20"/>
                <w:szCs w:val="20"/>
              </w:rPr>
              <w:t>-</w:t>
            </w:r>
            <w:r w:rsidRPr="003A5F04">
              <w:rPr>
                <w:rFonts w:ascii="Arial" w:hAnsi="Arial" w:cs="Arial"/>
                <w:color w:val="000000"/>
                <w:sz w:val="20"/>
                <w:szCs w:val="20"/>
              </w:rPr>
              <w:t xml:space="preserve">header text, hero banner headline and anchor text narrative. </w:t>
            </w:r>
          </w:p>
          <w:p w14:paraId="394324C7" w14:textId="77777777" w:rsidR="003C118A" w:rsidRPr="003A5F04" w:rsidRDefault="003C118A" w:rsidP="00323AA1">
            <w:pPr>
              <w:autoSpaceDE w:val="0"/>
              <w:autoSpaceDN w:val="0"/>
              <w:adjustRightInd w:val="0"/>
              <w:rPr>
                <w:rFonts w:ascii="Arial" w:hAnsi="Arial" w:cs="Arial"/>
                <w:color w:val="000000"/>
                <w:sz w:val="20"/>
                <w:szCs w:val="20"/>
              </w:rPr>
            </w:pPr>
          </w:p>
          <w:p w14:paraId="243076EF" w14:textId="54774665"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and webinars</w:t>
            </w:r>
            <w:r w:rsidRPr="003A5F04">
              <w:rPr>
                <w:rFonts w:ascii="Arial" w:hAnsi="Arial" w:cs="Arial"/>
                <w:color w:val="000000"/>
                <w:sz w:val="20"/>
                <w:szCs w:val="20"/>
              </w:rPr>
              <w:t>, use this combination to convey the following before you get to the body copy:</w:t>
            </w:r>
          </w:p>
          <w:p w14:paraId="724F7CAC"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(description)</w:t>
            </w:r>
          </w:p>
          <w:p w14:paraId="6E6EC81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When (date and time)</w:t>
            </w:r>
          </w:p>
          <w:p w14:paraId="2B002DF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(key benefit)</w:t>
            </w:r>
          </w:p>
          <w:p w14:paraId="40F1564B"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How (register link at the end of the anchor text)</w:t>
            </w:r>
          </w:p>
          <w:p w14:paraId="0588601A" w14:textId="77777777" w:rsidR="00F53E1E" w:rsidRPr="003A5F04" w:rsidRDefault="00F53E1E" w:rsidP="00323AA1">
            <w:pPr>
              <w:autoSpaceDE w:val="0"/>
              <w:autoSpaceDN w:val="0"/>
              <w:adjustRightInd w:val="0"/>
              <w:rPr>
                <w:rFonts w:ascii="Arial" w:hAnsi="Arial" w:cs="Arial"/>
                <w:color w:val="000000"/>
                <w:sz w:val="20"/>
                <w:szCs w:val="20"/>
              </w:rPr>
            </w:pPr>
          </w:p>
          <w:p w14:paraId="5BDB8BA7"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1089671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024422D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Ok, Google, what makes Gen Z </w:t>
            </w:r>
            <w:r w:rsidRPr="003A5F04">
              <w:rPr>
                <w:rFonts w:ascii="Arial" w:hAnsi="Arial" w:cs="Arial"/>
                <w:color w:val="000000"/>
                <w:sz w:val="20"/>
                <w:szCs w:val="20"/>
              </w:rPr>
              <w:t xml:space="preserve">so different? </w:t>
            </w:r>
          </w:p>
          <w:p w14:paraId="0AF94AE8" w14:textId="77777777" w:rsidR="00F53E1E" w:rsidRPr="003A5F04" w:rsidRDefault="00F53E1E" w:rsidP="00323AA1">
            <w:pPr>
              <w:autoSpaceDE w:val="0"/>
              <w:autoSpaceDN w:val="0"/>
              <w:adjustRightInd w:val="0"/>
              <w:rPr>
                <w:rFonts w:ascii="Arial" w:hAnsi="Arial" w:cs="Arial"/>
                <w:color w:val="000000"/>
                <w:sz w:val="20"/>
                <w:szCs w:val="20"/>
              </w:rPr>
            </w:pPr>
          </w:p>
          <w:p w14:paraId="18BB4DA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649DA51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Find out in this research (5 minute read)</w:t>
            </w:r>
          </w:p>
          <w:p w14:paraId="0ED35A3C" w14:textId="77777777" w:rsidR="00F53E1E" w:rsidRPr="003A5F04" w:rsidRDefault="00F53E1E" w:rsidP="00323AA1">
            <w:pPr>
              <w:autoSpaceDE w:val="0"/>
              <w:autoSpaceDN w:val="0"/>
              <w:adjustRightInd w:val="0"/>
              <w:rPr>
                <w:rFonts w:ascii="Arial" w:hAnsi="Arial" w:cs="Arial"/>
                <w:color w:val="000000"/>
                <w:sz w:val="20"/>
                <w:szCs w:val="20"/>
              </w:rPr>
            </w:pPr>
          </w:p>
          <w:p w14:paraId="5D3956C2" w14:textId="7ED4680E"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Banner </w:t>
            </w:r>
            <w:r w:rsidR="00607BB5" w:rsidRPr="003A5F04">
              <w:rPr>
                <w:rFonts w:ascii="Arial" w:hAnsi="Arial" w:cs="Arial"/>
                <w:b/>
                <w:color w:val="000000"/>
                <w:sz w:val="20"/>
                <w:szCs w:val="20"/>
              </w:rPr>
              <w:t>h</w:t>
            </w:r>
            <w:r w:rsidRPr="003A5F04">
              <w:rPr>
                <w:rFonts w:ascii="Arial" w:hAnsi="Arial" w:cs="Arial"/>
                <w:b/>
                <w:color w:val="000000"/>
                <w:sz w:val="20"/>
                <w:szCs w:val="20"/>
              </w:rPr>
              <w:t>eadline:</w:t>
            </w:r>
          </w:p>
          <w:p w14:paraId="7BC23BB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Generation Z: Born to disrupt</w:t>
            </w:r>
          </w:p>
          <w:p w14:paraId="65791918" w14:textId="77777777" w:rsidR="00F53E1E" w:rsidRPr="003A5F04" w:rsidRDefault="00F53E1E" w:rsidP="00323AA1">
            <w:pPr>
              <w:autoSpaceDE w:val="0"/>
              <w:autoSpaceDN w:val="0"/>
              <w:adjustRightInd w:val="0"/>
              <w:rPr>
                <w:rFonts w:ascii="Arial" w:hAnsi="Arial" w:cs="Arial"/>
                <w:iCs/>
                <w:color w:val="000000"/>
                <w:sz w:val="20"/>
                <w:szCs w:val="20"/>
              </w:rPr>
            </w:pPr>
          </w:p>
          <w:p w14:paraId="71C48A41"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1BF8C5F8"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 xml:space="preserve">With $140B+ in purchasing power, Gen Z is poised to disrupt. </w:t>
            </w:r>
            <w:r w:rsidRPr="003A5F04">
              <w:rPr>
                <w:rFonts w:ascii="Arial" w:hAnsi="Arial" w:cs="Arial"/>
                <w:b/>
                <w:iCs/>
                <w:color w:val="0070C0"/>
                <w:sz w:val="20"/>
                <w:szCs w:val="20"/>
                <w:u w:val="single"/>
              </w:rPr>
              <w:t>This research report explains how</w:t>
            </w:r>
            <w:r w:rsidRPr="003A5F04">
              <w:rPr>
                <w:rFonts w:ascii="Arial" w:hAnsi="Arial" w:cs="Arial"/>
                <w:b/>
                <w:iCs/>
                <w:color w:val="0070C0"/>
                <w:sz w:val="20"/>
                <w:szCs w:val="20"/>
              </w:rPr>
              <w:t xml:space="preserve">. </w:t>
            </w:r>
          </w:p>
          <w:p w14:paraId="31CF735E" w14:textId="77777777" w:rsidR="00F53E1E" w:rsidRPr="003A5F04" w:rsidRDefault="00F53E1E" w:rsidP="00323AA1">
            <w:pPr>
              <w:autoSpaceDE w:val="0"/>
              <w:autoSpaceDN w:val="0"/>
              <w:adjustRightInd w:val="0"/>
              <w:rPr>
                <w:rFonts w:ascii="Arial" w:hAnsi="Arial" w:cs="Arial"/>
                <w:color w:val="000000"/>
                <w:sz w:val="20"/>
                <w:szCs w:val="20"/>
              </w:rPr>
            </w:pPr>
          </w:p>
          <w:p w14:paraId="7E89A06E" w14:textId="5D2C92FE" w:rsidR="00F53E1E" w:rsidRPr="003A5F04" w:rsidRDefault="003C118A"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pre</w:t>
            </w:r>
            <w:r w:rsidR="00887146" w:rsidRPr="003A5F04">
              <w:rPr>
                <w:rFonts w:ascii="Arial" w:hAnsi="Arial" w:cs="Arial"/>
                <w:color w:val="000000"/>
                <w:sz w:val="20"/>
                <w:szCs w:val="20"/>
              </w:rPr>
              <w:t>-</w:t>
            </w:r>
            <w:r w:rsidR="00F53E1E" w:rsidRPr="003A5F04">
              <w:rPr>
                <w:rFonts w:ascii="Arial" w:hAnsi="Arial" w:cs="Arial"/>
                <w:color w:val="000000"/>
                <w:sz w:val="20"/>
                <w:szCs w:val="20"/>
              </w:rPr>
              <w:t xml:space="preserve">header, hero banner and anchor statement all build upon each other to convey an intriguing offer. </w:t>
            </w:r>
          </w:p>
        </w:tc>
        <w:tc>
          <w:tcPr>
            <w:tcW w:w="4447" w:type="dxa"/>
          </w:tcPr>
          <w:p w14:paraId="00DCA083"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2B068181"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Close the cybersecurity talen</w:t>
            </w:r>
            <w:r w:rsidRPr="003A5F04">
              <w:rPr>
                <w:rFonts w:ascii="Arial" w:hAnsi="Arial" w:cs="Arial"/>
                <w:sz w:val="20"/>
                <w:szCs w:val="20"/>
              </w:rPr>
              <w:t xml:space="preserve">t gap for cloud </w:t>
            </w:r>
          </w:p>
          <w:p w14:paraId="33A30962" w14:textId="77777777" w:rsidR="00F53E1E" w:rsidRPr="003A5F04" w:rsidRDefault="00F53E1E" w:rsidP="00323AA1">
            <w:pPr>
              <w:autoSpaceDE w:val="0"/>
              <w:autoSpaceDN w:val="0"/>
              <w:adjustRightInd w:val="0"/>
              <w:rPr>
                <w:rFonts w:ascii="Arial" w:hAnsi="Arial" w:cs="Arial"/>
                <w:color w:val="000000"/>
                <w:sz w:val="20"/>
                <w:szCs w:val="20"/>
              </w:rPr>
            </w:pPr>
          </w:p>
          <w:p w14:paraId="10ABB99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6FB0ABE"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Here’s a hint, think data-centric cloud security</w:t>
            </w:r>
          </w:p>
          <w:p w14:paraId="07D7DE0D" w14:textId="77777777" w:rsidR="00F53E1E" w:rsidRPr="003A5F04" w:rsidRDefault="00F53E1E" w:rsidP="00323AA1">
            <w:pPr>
              <w:autoSpaceDE w:val="0"/>
              <w:autoSpaceDN w:val="0"/>
              <w:adjustRightInd w:val="0"/>
              <w:rPr>
                <w:rFonts w:ascii="Arial" w:hAnsi="Arial" w:cs="Arial"/>
                <w:color w:val="000000"/>
                <w:sz w:val="20"/>
                <w:szCs w:val="20"/>
              </w:rPr>
            </w:pPr>
          </w:p>
          <w:p w14:paraId="7F6E4B55"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Banner Headline:</w:t>
            </w:r>
          </w:p>
          <w:p w14:paraId="454D03B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Accelerating Business Innovation with Cloud</w:t>
            </w:r>
          </w:p>
          <w:p w14:paraId="3693464A" w14:textId="77777777" w:rsidR="00F53E1E" w:rsidRPr="003A5F04" w:rsidRDefault="00F53E1E" w:rsidP="00323AA1">
            <w:pPr>
              <w:autoSpaceDE w:val="0"/>
              <w:autoSpaceDN w:val="0"/>
              <w:adjustRightInd w:val="0"/>
              <w:rPr>
                <w:rFonts w:ascii="Arial" w:hAnsi="Arial" w:cs="Arial"/>
                <w:color w:val="000000"/>
                <w:sz w:val="20"/>
                <w:szCs w:val="20"/>
              </w:rPr>
            </w:pPr>
          </w:p>
          <w:p w14:paraId="4AFC4612"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4B18FB6D" w14:textId="35A8D959" w:rsidR="00F53E1E" w:rsidRPr="003A5F04" w:rsidRDefault="00F53E1E" w:rsidP="00323AA1">
            <w:pPr>
              <w:autoSpaceDE w:val="0"/>
              <w:autoSpaceDN w:val="0"/>
              <w:adjustRightInd w:val="0"/>
              <w:rPr>
                <w:rStyle w:val="Strong"/>
                <w:rFonts w:ascii="Arial" w:hAnsi="Arial" w:cs="Arial"/>
                <w:b w:val="0"/>
                <w:sz w:val="20"/>
                <w:szCs w:val="20"/>
              </w:rPr>
            </w:pPr>
            <w:r w:rsidRPr="003A5F04">
              <w:rPr>
                <w:rStyle w:val="Strong"/>
                <w:rFonts w:ascii="Arial" w:hAnsi="Arial" w:cs="Arial"/>
                <w:sz w:val="20"/>
                <w:szCs w:val="20"/>
              </w:rPr>
              <w:t xml:space="preserve">80% of security professionals do not feel adequately prepared to defend against a </w:t>
            </w:r>
            <w:r w:rsidR="0053056C" w:rsidRPr="003A5F04">
              <w:rPr>
                <w:rStyle w:val="Strong"/>
                <w:rFonts w:ascii="Arial" w:hAnsi="Arial" w:cs="Arial"/>
                <w:sz w:val="20"/>
                <w:szCs w:val="20"/>
              </w:rPr>
              <w:t>cyber-attack</w:t>
            </w:r>
            <w:r w:rsidRPr="003A5F04">
              <w:rPr>
                <w:rStyle w:val="Strong"/>
                <w:rFonts w:ascii="Arial" w:hAnsi="Arial" w:cs="Arial"/>
                <w:sz w:val="20"/>
                <w:szCs w:val="20"/>
              </w:rPr>
              <w:t>.</w:t>
            </w:r>
          </w:p>
          <w:p w14:paraId="18726B1A" w14:textId="77777777" w:rsidR="00F53E1E" w:rsidRPr="003A5F04" w:rsidRDefault="00F53E1E" w:rsidP="00323AA1">
            <w:pPr>
              <w:autoSpaceDE w:val="0"/>
              <w:autoSpaceDN w:val="0"/>
              <w:adjustRightInd w:val="0"/>
              <w:rPr>
                <w:rStyle w:val="Strong"/>
                <w:rFonts w:ascii="Arial" w:hAnsi="Arial" w:cs="Arial"/>
                <w:b w:val="0"/>
                <w:sz w:val="20"/>
                <w:szCs w:val="20"/>
              </w:rPr>
            </w:pPr>
          </w:p>
          <w:p w14:paraId="78838A80" w14:textId="29A6F357" w:rsidR="00F53E1E" w:rsidRPr="003A5F04" w:rsidRDefault="003C118A" w:rsidP="00E87C44">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E87C44" w:rsidRPr="003A5F04">
              <w:rPr>
                <w:rFonts w:ascii="Arial" w:hAnsi="Arial" w:cs="Arial"/>
                <w:color w:val="000000"/>
                <w:sz w:val="20"/>
                <w:szCs w:val="20"/>
              </w:rPr>
              <w:t>Individually, each line above sounds</w:t>
            </w:r>
            <w:r w:rsidR="00F53E1E" w:rsidRPr="003A5F04">
              <w:rPr>
                <w:rFonts w:ascii="Arial" w:hAnsi="Arial" w:cs="Arial"/>
                <w:color w:val="000000"/>
                <w:sz w:val="20"/>
                <w:szCs w:val="20"/>
              </w:rPr>
              <w:t xml:space="preserve"> compelling. However, read in sequence, the copy jumps from talent gap to cloud security to innovation to defense against a cyber-attack.</w:t>
            </w:r>
            <w:r w:rsidR="0027038E" w:rsidRPr="003A5F04">
              <w:rPr>
                <w:rFonts w:ascii="Arial" w:hAnsi="Arial" w:cs="Arial"/>
                <w:color w:val="000000"/>
                <w:sz w:val="20"/>
                <w:szCs w:val="20"/>
              </w:rPr>
              <w:t xml:space="preserve"> It’s hard to grasp what this</w:t>
            </w:r>
            <w:r w:rsidR="00F53E1E" w:rsidRPr="003A5F04">
              <w:rPr>
                <w:rFonts w:ascii="Arial" w:hAnsi="Arial" w:cs="Arial"/>
                <w:color w:val="000000"/>
                <w:sz w:val="20"/>
                <w:szCs w:val="20"/>
              </w:rPr>
              <w:t xml:space="preserve"> email </w:t>
            </w:r>
            <w:r w:rsidR="0027038E" w:rsidRPr="003A5F04">
              <w:rPr>
                <w:rFonts w:ascii="Arial" w:hAnsi="Arial" w:cs="Arial"/>
                <w:color w:val="000000"/>
                <w:sz w:val="20"/>
                <w:szCs w:val="20"/>
              </w:rPr>
              <w:t xml:space="preserve">is </w:t>
            </w:r>
            <w:r w:rsidR="00F53E1E" w:rsidRPr="003A5F04">
              <w:rPr>
                <w:rFonts w:ascii="Arial" w:hAnsi="Arial" w:cs="Arial"/>
                <w:color w:val="000000"/>
                <w:sz w:val="20"/>
                <w:szCs w:val="20"/>
              </w:rPr>
              <w:t>about</w:t>
            </w:r>
            <w:r w:rsidR="00E87C44" w:rsidRPr="003A5F04">
              <w:rPr>
                <w:rFonts w:ascii="Arial" w:hAnsi="Arial" w:cs="Arial"/>
                <w:color w:val="000000"/>
                <w:sz w:val="20"/>
                <w:szCs w:val="20"/>
              </w:rPr>
              <w:t>.</w:t>
            </w:r>
            <w:r w:rsidR="00F53E1E" w:rsidRPr="003A5F04">
              <w:rPr>
                <w:rFonts w:ascii="Arial" w:hAnsi="Arial" w:cs="Arial"/>
                <w:b/>
                <w:bCs/>
                <w:color w:val="00B050"/>
                <w:sz w:val="20"/>
                <w:szCs w:val="20"/>
              </w:rPr>
              <w:t xml:space="preserve"> </w:t>
            </w:r>
          </w:p>
        </w:tc>
      </w:tr>
      <w:tr w:rsidR="004F1A6B" w:rsidRPr="003A5F04" w14:paraId="4AA47E43" w14:textId="77777777" w:rsidTr="004F1A6B">
        <w:trPr>
          <w:trHeight w:val="745"/>
        </w:trPr>
        <w:tc>
          <w:tcPr>
            <w:tcW w:w="1474" w:type="dxa"/>
          </w:tcPr>
          <w:p w14:paraId="4D95ECCE"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lastRenderedPageBreak/>
              <w:t>Body copy</w:t>
            </w:r>
          </w:p>
        </w:tc>
        <w:tc>
          <w:tcPr>
            <w:tcW w:w="2881" w:type="dxa"/>
          </w:tcPr>
          <w:p w14:paraId="0BAA6CF6"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Body copy should outline:</w:t>
            </w:r>
          </w:p>
          <w:p w14:paraId="2422CFD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you are offering</w:t>
            </w:r>
          </w:p>
          <w:p w14:paraId="668C46F7"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your audience will find it valuable</w:t>
            </w:r>
          </w:p>
          <w:p w14:paraId="2E8B661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How can they get it</w:t>
            </w:r>
          </w:p>
          <w:p w14:paraId="34D883EE" w14:textId="77777777" w:rsidR="00F53E1E" w:rsidRPr="003A5F04" w:rsidRDefault="00F53E1E" w:rsidP="00323AA1">
            <w:pPr>
              <w:autoSpaceDE w:val="0"/>
              <w:autoSpaceDN w:val="0"/>
              <w:adjustRightInd w:val="0"/>
              <w:rPr>
                <w:rFonts w:ascii="Arial" w:hAnsi="Arial" w:cs="Arial"/>
                <w:color w:val="000000"/>
                <w:sz w:val="20"/>
                <w:szCs w:val="20"/>
              </w:rPr>
            </w:pPr>
          </w:p>
          <w:p w14:paraId="714A19CC" w14:textId="43E7A4C8" w:rsidR="00F53E1E" w:rsidRPr="003A5F04" w:rsidRDefault="00221ECB"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Write </w:t>
            </w:r>
            <w:r w:rsidR="00F53E1E" w:rsidRPr="003A5F04">
              <w:rPr>
                <w:rFonts w:ascii="Arial" w:hAnsi="Arial" w:cs="Arial"/>
                <w:color w:val="000000"/>
                <w:sz w:val="20"/>
                <w:szCs w:val="20"/>
              </w:rPr>
              <w:t xml:space="preserve">clear, concise and </w:t>
            </w:r>
            <w:r w:rsidR="00887146" w:rsidRPr="003A5F04">
              <w:rPr>
                <w:rFonts w:ascii="Arial" w:hAnsi="Arial" w:cs="Arial"/>
                <w:color w:val="000000"/>
                <w:sz w:val="20"/>
                <w:szCs w:val="20"/>
              </w:rPr>
              <w:t>engaging</w:t>
            </w:r>
            <w:r w:rsidRPr="003A5F04">
              <w:rPr>
                <w:rFonts w:ascii="Arial" w:hAnsi="Arial" w:cs="Arial"/>
                <w:color w:val="000000"/>
                <w:sz w:val="20"/>
                <w:szCs w:val="20"/>
              </w:rPr>
              <w:t xml:space="preserve"> body copy</w:t>
            </w:r>
            <w:r w:rsidR="00F53E1E" w:rsidRPr="003A5F04">
              <w:rPr>
                <w:rFonts w:ascii="Arial" w:hAnsi="Arial" w:cs="Arial"/>
                <w:color w:val="000000"/>
                <w:sz w:val="20"/>
                <w:szCs w:val="20"/>
              </w:rPr>
              <w:t xml:space="preserve">. Don’t tell </w:t>
            </w:r>
            <w:r w:rsidR="00AB3CB8" w:rsidRPr="003A5F04">
              <w:rPr>
                <w:rFonts w:ascii="Arial" w:hAnsi="Arial" w:cs="Arial"/>
                <w:color w:val="000000"/>
                <w:sz w:val="20"/>
                <w:szCs w:val="20"/>
              </w:rPr>
              <w:t xml:space="preserve">readers </w:t>
            </w:r>
            <w:r w:rsidR="00F53E1E" w:rsidRPr="003A5F04">
              <w:rPr>
                <w:rFonts w:ascii="Arial" w:hAnsi="Arial" w:cs="Arial"/>
                <w:color w:val="000000"/>
                <w:sz w:val="20"/>
                <w:szCs w:val="20"/>
              </w:rPr>
              <w:t xml:space="preserve">what they already know or use long setups. Get straight to the point and make every word count. </w:t>
            </w:r>
          </w:p>
          <w:p w14:paraId="42CCAD3B" w14:textId="77777777" w:rsidR="00F53E1E" w:rsidRPr="003A5F04" w:rsidRDefault="00F53E1E" w:rsidP="00323AA1">
            <w:pPr>
              <w:autoSpaceDE w:val="0"/>
              <w:autoSpaceDN w:val="0"/>
              <w:adjustRightInd w:val="0"/>
              <w:rPr>
                <w:rFonts w:ascii="Arial" w:hAnsi="Arial" w:cs="Arial"/>
                <w:color w:val="000000"/>
                <w:sz w:val="20"/>
                <w:szCs w:val="20"/>
              </w:rPr>
            </w:pPr>
          </w:p>
          <w:p w14:paraId="32289615" w14:textId="4AE9D492" w:rsidR="0027038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Include the title of the asset</w:t>
            </w:r>
            <w:r w:rsidR="0027038E" w:rsidRPr="003A5F04">
              <w:rPr>
                <w:rFonts w:ascii="Arial" w:hAnsi="Arial" w:cs="Arial"/>
                <w:color w:val="000000"/>
                <w:sz w:val="20"/>
                <w:szCs w:val="20"/>
              </w:rPr>
              <w:t>,</w:t>
            </w:r>
            <w:r w:rsidRPr="003A5F04">
              <w:rPr>
                <w:rFonts w:ascii="Arial" w:hAnsi="Arial" w:cs="Arial"/>
                <w:color w:val="000000"/>
                <w:sz w:val="20"/>
                <w:szCs w:val="20"/>
              </w:rPr>
              <w:t xml:space="preserve"> if it has a compelling name and </w:t>
            </w:r>
            <w:r w:rsidR="0027038E" w:rsidRPr="003A5F04">
              <w:rPr>
                <w:rFonts w:ascii="Arial" w:hAnsi="Arial" w:cs="Arial"/>
                <w:color w:val="000000"/>
                <w:sz w:val="20"/>
                <w:szCs w:val="20"/>
              </w:rPr>
              <w:t xml:space="preserve">maybe </w:t>
            </w:r>
            <w:r w:rsidRPr="003A5F04">
              <w:rPr>
                <w:rFonts w:ascii="Arial" w:hAnsi="Arial" w:cs="Arial"/>
                <w:color w:val="000000"/>
                <w:sz w:val="20"/>
                <w:szCs w:val="20"/>
              </w:rPr>
              <w:t xml:space="preserve">the time to consume the content (“10-minute read”). Be consistent </w:t>
            </w:r>
            <w:r w:rsidR="0074040A" w:rsidRPr="003A5F04">
              <w:rPr>
                <w:rFonts w:ascii="Arial" w:hAnsi="Arial" w:cs="Arial"/>
                <w:color w:val="000000"/>
                <w:sz w:val="20"/>
                <w:szCs w:val="20"/>
              </w:rPr>
              <w:t>when naming the asset; f</w:t>
            </w:r>
            <w:r w:rsidRPr="003A5F04">
              <w:rPr>
                <w:rFonts w:ascii="Arial" w:hAnsi="Arial" w:cs="Arial"/>
                <w:color w:val="000000"/>
                <w:sz w:val="20"/>
                <w:szCs w:val="20"/>
              </w:rPr>
              <w:t xml:space="preserve">or example, </w:t>
            </w:r>
            <w:r w:rsidR="00AF7693" w:rsidRPr="003A5F04">
              <w:rPr>
                <w:rFonts w:ascii="Arial" w:hAnsi="Arial" w:cs="Arial"/>
                <w:color w:val="000000"/>
                <w:sz w:val="20"/>
                <w:szCs w:val="20"/>
              </w:rPr>
              <w:t>it is</w:t>
            </w:r>
            <w:r w:rsidRPr="003A5F04">
              <w:rPr>
                <w:rFonts w:ascii="Arial" w:hAnsi="Arial" w:cs="Arial"/>
                <w:color w:val="000000"/>
                <w:sz w:val="20"/>
                <w:szCs w:val="20"/>
              </w:rPr>
              <w:t xml:space="preserve"> a report </w:t>
            </w:r>
            <w:r w:rsidRPr="00B8460A">
              <w:rPr>
                <w:rFonts w:ascii="Arial" w:hAnsi="Arial" w:cs="Arial"/>
                <w:color w:val="000000"/>
                <w:sz w:val="20"/>
                <w:szCs w:val="20"/>
                <w:u w:val="single"/>
              </w:rPr>
              <w:t>or</w:t>
            </w:r>
            <w:r w:rsidRPr="003A5F04">
              <w:rPr>
                <w:rFonts w:ascii="Arial" w:hAnsi="Arial" w:cs="Arial"/>
                <w:color w:val="000000"/>
                <w:sz w:val="20"/>
                <w:szCs w:val="20"/>
              </w:rPr>
              <w:t xml:space="preserve"> a whitepaper, but not both. </w:t>
            </w:r>
          </w:p>
          <w:p w14:paraId="104D8E53" w14:textId="77777777" w:rsidR="0027038E" w:rsidRPr="003A5F04" w:rsidRDefault="0027038E" w:rsidP="00323AA1">
            <w:pPr>
              <w:autoSpaceDE w:val="0"/>
              <w:autoSpaceDN w:val="0"/>
              <w:adjustRightInd w:val="0"/>
              <w:rPr>
                <w:rFonts w:ascii="Arial" w:hAnsi="Arial" w:cs="Arial"/>
                <w:color w:val="000000"/>
                <w:sz w:val="20"/>
                <w:szCs w:val="20"/>
              </w:rPr>
            </w:pPr>
          </w:p>
          <w:p w14:paraId="411E8FAB" w14:textId="4C25E6D3"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or webinars</w:t>
            </w:r>
            <w:r w:rsidRPr="003A5F04">
              <w:rPr>
                <w:rFonts w:ascii="Arial" w:hAnsi="Arial" w:cs="Arial"/>
                <w:color w:val="000000"/>
                <w:sz w:val="20"/>
                <w:szCs w:val="20"/>
              </w:rPr>
              <w:t xml:space="preserve">, include 3-4 bulleted benefits on what </w:t>
            </w:r>
            <w:r w:rsidR="0027038E" w:rsidRPr="003A5F04">
              <w:rPr>
                <w:rFonts w:ascii="Arial" w:hAnsi="Arial" w:cs="Arial"/>
                <w:color w:val="000000"/>
                <w:sz w:val="20"/>
                <w:szCs w:val="20"/>
              </w:rPr>
              <w:t xml:space="preserve">attendees </w:t>
            </w:r>
            <w:r w:rsidRPr="003A5F04">
              <w:rPr>
                <w:rFonts w:ascii="Arial" w:hAnsi="Arial" w:cs="Arial"/>
                <w:color w:val="000000"/>
                <w:sz w:val="20"/>
                <w:szCs w:val="20"/>
              </w:rPr>
              <w:t xml:space="preserve">will get </w:t>
            </w:r>
            <w:r w:rsidR="0027038E" w:rsidRPr="003A5F04">
              <w:rPr>
                <w:rFonts w:ascii="Arial" w:hAnsi="Arial" w:cs="Arial"/>
                <w:color w:val="000000"/>
                <w:sz w:val="20"/>
                <w:szCs w:val="20"/>
              </w:rPr>
              <w:t>from</w:t>
            </w:r>
            <w:r w:rsidRPr="003A5F04">
              <w:rPr>
                <w:rFonts w:ascii="Arial" w:hAnsi="Arial" w:cs="Arial"/>
                <w:color w:val="000000"/>
                <w:sz w:val="20"/>
                <w:szCs w:val="20"/>
              </w:rPr>
              <w:t xml:space="preserve"> attending, NOT benefits of </w:t>
            </w:r>
            <w:r w:rsidR="0027038E" w:rsidRPr="003A5F04">
              <w:rPr>
                <w:rFonts w:ascii="Arial" w:hAnsi="Arial" w:cs="Arial"/>
                <w:color w:val="000000"/>
                <w:sz w:val="20"/>
                <w:szCs w:val="20"/>
              </w:rPr>
              <w:t xml:space="preserve">the </w:t>
            </w:r>
            <w:r w:rsidRPr="003A5F04">
              <w:rPr>
                <w:rFonts w:ascii="Arial" w:hAnsi="Arial" w:cs="Arial"/>
                <w:color w:val="000000"/>
                <w:sz w:val="20"/>
                <w:szCs w:val="20"/>
              </w:rPr>
              <w:t xml:space="preserve">solution offering. </w:t>
            </w:r>
          </w:p>
          <w:p w14:paraId="4C7A67CA"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0EEC93F7" w14:textId="65150FC8" w:rsidR="00F53E1E" w:rsidRPr="003A5F04" w:rsidRDefault="0027038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 c</w:t>
            </w:r>
            <w:r w:rsidR="00F53E1E" w:rsidRPr="003A5F04">
              <w:rPr>
                <w:rFonts w:ascii="Arial" w:hAnsi="Arial" w:cs="Arial"/>
                <w:b/>
                <w:color w:val="000000"/>
                <w:sz w:val="20"/>
                <w:szCs w:val="20"/>
              </w:rPr>
              <w:t xml:space="preserve">lear and concise: </w:t>
            </w:r>
          </w:p>
          <w:p w14:paraId="24F52D92" w14:textId="77777777" w:rsidR="00F53E1E" w:rsidRPr="003A5F04" w:rsidRDefault="00F53E1E" w:rsidP="00323AA1">
            <w:pPr>
              <w:autoSpaceDE w:val="0"/>
              <w:autoSpaceDN w:val="0"/>
              <w:adjustRightInd w:val="0"/>
              <w:rPr>
                <w:rFonts w:ascii="Arial" w:hAnsi="Arial" w:cs="Arial"/>
                <w:color w:val="000000"/>
                <w:sz w:val="20"/>
                <w:szCs w:val="20"/>
              </w:rPr>
            </w:pPr>
          </w:p>
          <w:p w14:paraId="6CE1EE69" w14:textId="5C206C0B" w:rsidR="00F53E1E" w:rsidRPr="003A5F04" w:rsidRDefault="00F53E1E" w:rsidP="00323AA1">
            <w:pPr>
              <w:rPr>
                <w:rFonts w:ascii="Arial" w:hAnsi="Arial" w:cs="Arial"/>
                <w:sz w:val="20"/>
                <w:szCs w:val="20"/>
              </w:rPr>
            </w:pPr>
            <w:r w:rsidRPr="003A5F04">
              <w:rPr>
                <w:rFonts w:ascii="Arial" w:hAnsi="Arial" w:cs="Arial"/>
                <w:sz w:val="20"/>
                <w:szCs w:val="20"/>
              </w:rPr>
              <w:t xml:space="preserve">In our webinar, </w:t>
            </w:r>
            <w:r w:rsidR="0027038E" w:rsidRPr="003A5F04">
              <w:rPr>
                <w:rFonts w:ascii="Arial" w:hAnsi="Arial" w:cs="Arial"/>
                <w:sz w:val="20"/>
                <w:szCs w:val="20"/>
              </w:rPr>
              <w:t>“</w:t>
            </w:r>
            <w:r w:rsidRPr="003A5F04">
              <w:rPr>
                <w:rFonts w:ascii="Arial" w:hAnsi="Arial" w:cs="Arial"/>
                <w:sz w:val="20"/>
                <w:szCs w:val="20"/>
              </w:rPr>
              <w:t>Gen Z and the Future of Connected Life,</w:t>
            </w:r>
            <w:r w:rsidR="0027038E" w:rsidRPr="003A5F04">
              <w:rPr>
                <w:rFonts w:ascii="Arial" w:hAnsi="Arial" w:cs="Arial"/>
                <w:sz w:val="20"/>
                <w:szCs w:val="20"/>
              </w:rPr>
              <w:t>”</w:t>
            </w:r>
            <w:r w:rsidRPr="003A5F04">
              <w:rPr>
                <w:rFonts w:ascii="Arial" w:hAnsi="Arial" w:cs="Arial"/>
                <w:sz w:val="20"/>
                <w:szCs w:val="20"/>
              </w:rPr>
              <w:t xml:space="preserve"> you will discover</w:t>
            </w:r>
            <w:r w:rsidR="0027038E" w:rsidRPr="003A5F04">
              <w:rPr>
                <w:rFonts w:ascii="Arial" w:hAnsi="Arial" w:cs="Arial"/>
                <w:sz w:val="20"/>
                <w:szCs w:val="20"/>
              </w:rPr>
              <w:t>:</w:t>
            </w:r>
            <w:r w:rsidRPr="003A5F04">
              <w:rPr>
                <w:rFonts w:ascii="Arial" w:hAnsi="Arial" w:cs="Arial"/>
                <w:sz w:val="20"/>
                <w:szCs w:val="20"/>
              </w:rPr>
              <w:t xml:space="preserve"> </w:t>
            </w:r>
          </w:p>
          <w:p w14:paraId="32843113"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Intriguing new Gen Z digital habits</w:t>
            </w:r>
          </w:p>
          <w:p w14:paraId="145B74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How to win Gen Z hearts and minds—fast</w:t>
            </w:r>
          </w:p>
          <w:p w14:paraId="138B81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The content types/digital experiences Gen Z wants most</w:t>
            </w:r>
          </w:p>
          <w:p w14:paraId="69EE3FAC" w14:textId="77777777" w:rsidR="00F53E1E" w:rsidRPr="003A5F04" w:rsidRDefault="00F53E1E" w:rsidP="00323AA1">
            <w:pPr>
              <w:ind w:left="720"/>
              <w:rPr>
                <w:rFonts w:ascii="Arial" w:eastAsia="Times New Roman" w:hAnsi="Arial" w:cs="Arial"/>
                <w:sz w:val="20"/>
                <w:szCs w:val="20"/>
              </w:rPr>
            </w:pPr>
          </w:p>
          <w:p w14:paraId="740D8B7D" w14:textId="77777777" w:rsidR="00F53E1E" w:rsidRPr="003A5F04" w:rsidRDefault="00F53E1E" w:rsidP="00323AA1">
            <w:pPr>
              <w:rPr>
                <w:rFonts w:ascii="Arial" w:eastAsia="Times New Roman" w:hAnsi="Arial" w:cs="Arial"/>
                <w:i/>
                <w:color w:val="202020"/>
                <w:sz w:val="20"/>
                <w:szCs w:val="20"/>
              </w:rPr>
            </w:pPr>
            <w:r w:rsidRPr="003A5F04">
              <w:rPr>
                <w:rFonts w:ascii="Arial" w:hAnsi="Arial" w:cs="Arial"/>
                <w:sz w:val="20"/>
                <w:szCs w:val="20"/>
              </w:rPr>
              <w:t xml:space="preserve">Don’t miss your chance to join the discussion and uncover which Gen Z insights will impact your future digital services the most. </w:t>
            </w:r>
            <w:r w:rsidRPr="003A5F04">
              <w:rPr>
                <w:rStyle w:val="Strong"/>
                <w:rFonts w:ascii="Arial" w:hAnsi="Arial" w:cs="Arial"/>
                <w:color w:val="0070C0"/>
                <w:sz w:val="20"/>
                <w:szCs w:val="20"/>
                <w:u w:val="single"/>
              </w:rPr>
              <w:t>Sign up today.</w:t>
            </w:r>
          </w:p>
        </w:tc>
        <w:tc>
          <w:tcPr>
            <w:tcW w:w="4447" w:type="dxa"/>
          </w:tcPr>
          <w:p w14:paraId="46AD2ABA" w14:textId="740B5168"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The </w:t>
            </w:r>
            <w:r w:rsidR="00A074F9" w:rsidRPr="003A5F04">
              <w:rPr>
                <w:rFonts w:ascii="Arial" w:hAnsi="Arial" w:cs="Arial"/>
                <w:b/>
                <w:color w:val="000000"/>
                <w:sz w:val="20"/>
                <w:szCs w:val="20"/>
              </w:rPr>
              <w:t xml:space="preserve">copy </w:t>
            </w:r>
            <w:r w:rsidRPr="003A5F04">
              <w:rPr>
                <w:rFonts w:ascii="Arial" w:hAnsi="Arial" w:cs="Arial"/>
                <w:b/>
                <w:color w:val="000000"/>
                <w:sz w:val="20"/>
                <w:szCs w:val="20"/>
              </w:rPr>
              <w:t xml:space="preserve">below is way too long and tells the reader </w:t>
            </w:r>
            <w:r w:rsidR="00F97DB1" w:rsidRPr="003A5F04">
              <w:rPr>
                <w:rFonts w:ascii="Arial" w:hAnsi="Arial" w:cs="Arial"/>
                <w:b/>
                <w:color w:val="000000"/>
                <w:sz w:val="20"/>
                <w:szCs w:val="20"/>
              </w:rPr>
              <w:t xml:space="preserve">too many </w:t>
            </w:r>
            <w:r w:rsidRPr="003A5F04">
              <w:rPr>
                <w:rFonts w:ascii="Arial" w:hAnsi="Arial" w:cs="Arial"/>
                <w:b/>
                <w:color w:val="000000"/>
                <w:sz w:val="20"/>
                <w:szCs w:val="20"/>
              </w:rPr>
              <w:t xml:space="preserve">details </w:t>
            </w:r>
            <w:r w:rsidR="00F97DB1" w:rsidRPr="003A5F04">
              <w:rPr>
                <w:rFonts w:ascii="Arial" w:hAnsi="Arial" w:cs="Arial"/>
                <w:b/>
                <w:color w:val="000000"/>
                <w:sz w:val="20"/>
                <w:szCs w:val="20"/>
              </w:rPr>
              <w:t>about</w:t>
            </w:r>
            <w:r w:rsidRPr="003A5F04">
              <w:rPr>
                <w:rFonts w:ascii="Arial" w:hAnsi="Arial" w:cs="Arial"/>
                <w:b/>
                <w:color w:val="000000"/>
                <w:sz w:val="20"/>
                <w:szCs w:val="20"/>
              </w:rPr>
              <w:t xml:space="preserve"> the offer:</w:t>
            </w:r>
          </w:p>
          <w:p w14:paraId="7C4D0632" w14:textId="77777777" w:rsidR="00F53E1E" w:rsidRPr="003A5F04" w:rsidRDefault="00F53E1E" w:rsidP="00323AA1">
            <w:pPr>
              <w:autoSpaceDE w:val="0"/>
              <w:autoSpaceDN w:val="0"/>
              <w:adjustRightInd w:val="0"/>
              <w:rPr>
                <w:rFonts w:ascii="Arial" w:hAnsi="Arial" w:cs="Arial"/>
                <w:color w:val="000000"/>
                <w:sz w:val="20"/>
                <w:szCs w:val="20"/>
              </w:rPr>
            </w:pPr>
          </w:p>
          <w:p w14:paraId="31F3AA3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It starts with solving the cost reduction paradox, so you can drive towards zero maintenance and deliver improved business results. But how do you accomplish this? </w:t>
            </w:r>
          </w:p>
          <w:p w14:paraId="6BD507B8" w14:textId="77777777" w:rsidR="00F53E1E" w:rsidRPr="003A5F04" w:rsidRDefault="00F53E1E" w:rsidP="00323AA1">
            <w:pPr>
              <w:autoSpaceDE w:val="0"/>
              <w:autoSpaceDN w:val="0"/>
              <w:adjustRightInd w:val="0"/>
              <w:rPr>
                <w:rFonts w:ascii="Arial" w:hAnsi="Arial" w:cs="Arial"/>
                <w:color w:val="000000"/>
                <w:sz w:val="20"/>
                <w:szCs w:val="20"/>
              </w:rPr>
            </w:pPr>
          </w:p>
          <w:p w14:paraId="66960997" w14:textId="77777777" w:rsidR="00F53E1E" w:rsidRPr="003A5F04" w:rsidRDefault="00F53E1E" w:rsidP="00323AA1">
            <w:pPr>
              <w:pStyle w:val="Default"/>
              <w:rPr>
                <w:sz w:val="20"/>
                <w:szCs w:val="20"/>
              </w:rPr>
            </w:pPr>
            <w:r w:rsidRPr="003A5F04">
              <w:rPr>
                <w:sz w:val="20"/>
                <w:szCs w:val="20"/>
              </w:rPr>
              <w:t xml:space="preserve">First, break down your app maintenance budget into categories. Make sure you’re not over-optimizing beyond justifiable ROI limits. Then you can get to the business of maximizing application yield and improving the business value of your portfolio. Because strong application management helps you build the growth momentum you need to transform your enterprise to digital. </w:t>
            </w:r>
          </w:p>
          <w:p w14:paraId="24FAC77D" w14:textId="77777777" w:rsidR="00F53E1E" w:rsidRPr="003A5F04" w:rsidRDefault="00F53E1E" w:rsidP="00323AA1">
            <w:pPr>
              <w:autoSpaceDE w:val="0"/>
              <w:autoSpaceDN w:val="0"/>
              <w:adjustRightInd w:val="0"/>
              <w:rPr>
                <w:rFonts w:ascii="Arial" w:hAnsi="Arial" w:cs="Arial"/>
                <w:color w:val="000000"/>
                <w:sz w:val="20"/>
                <w:szCs w:val="20"/>
              </w:rPr>
            </w:pPr>
          </w:p>
          <w:p w14:paraId="43C3D3E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Learn more about next-gen application management solutions that improve efficiency and make innovation at scale possible.</w:t>
            </w:r>
          </w:p>
        </w:tc>
      </w:tr>
      <w:tr w:rsidR="004F1A6B" w:rsidRPr="003A5F04" w14:paraId="5AA55F69" w14:textId="77777777" w:rsidTr="004F1A6B">
        <w:trPr>
          <w:trHeight w:val="745"/>
        </w:trPr>
        <w:tc>
          <w:tcPr>
            <w:tcW w:w="1474" w:type="dxa"/>
          </w:tcPr>
          <w:p w14:paraId="5A1ADE58"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CTA</w:t>
            </w:r>
          </w:p>
        </w:tc>
        <w:tc>
          <w:tcPr>
            <w:tcW w:w="2881" w:type="dxa"/>
          </w:tcPr>
          <w:p w14:paraId="08CE6CC9" w14:textId="5B1F1E07" w:rsidR="00D05D1A" w:rsidRPr="003A5F04" w:rsidRDefault="0074040A" w:rsidP="0074040A">
            <w:pPr>
              <w:autoSpaceDE w:val="0"/>
              <w:autoSpaceDN w:val="0"/>
              <w:adjustRightInd w:val="0"/>
              <w:rPr>
                <w:rFonts w:ascii="Arial" w:hAnsi="Arial" w:cs="Arial"/>
                <w:color w:val="000000"/>
                <w:sz w:val="20"/>
                <w:szCs w:val="20"/>
              </w:rPr>
            </w:pPr>
            <w:r w:rsidRPr="003A5F04">
              <w:rPr>
                <w:rFonts w:ascii="Arial" w:hAnsi="Arial" w:cs="Arial"/>
                <w:color w:val="000000"/>
                <w:sz w:val="20"/>
                <w:szCs w:val="20"/>
              </w:rPr>
              <w:t>Use CTAs</w:t>
            </w:r>
            <w:r w:rsidR="00F53E1E" w:rsidRPr="003A5F04">
              <w:rPr>
                <w:rFonts w:ascii="Arial" w:hAnsi="Arial" w:cs="Arial"/>
                <w:color w:val="000000"/>
                <w:sz w:val="20"/>
                <w:szCs w:val="20"/>
              </w:rPr>
              <w:t xml:space="preserve"> in</w:t>
            </w:r>
            <w:r w:rsidRPr="003A5F04">
              <w:rPr>
                <w:rFonts w:ascii="Arial" w:hAnsi="Arial" w:cs="Arial"/>
                <w:color w:val="000000"/>
                <w:sz w:val="20"/>
                <w:szCs w:val="20"/>
              </w:rPr>
              <w:t xml:space="preserve"> the</w:t>
            </w:r>
            <w:r w:rsidR="00F53E1E" w:rsidRPr="003A5F04">
              <w:rPr>
                <w:rFonts w:ascii="Arial" w:hAnsi="Arial" w:cs="Arial"/>
                <w:color w:val="000000"/>
                <w:sz w:val="20"/>
                <w:szCs w:val="20"/>
              </w:rPr>
              <w:t xml:space="preserve"> body copy </w:t>
            </w:r>
            <w:r w:rsidRPr="003A5F04">
              <w:rPr>
                <w:rFonts w:ascii="Arial" w:hAnsi="Arial" w:cs="Arial"/>
                <w:color w:val="000000"/>
                <w:sz w:val="20"/>
                <w:szCs w:val="20"/>
              </w:rPr>
              <w:t>and as</w:t>
            </w:r>
            <w:r w:rsidR="00F53E1E" w:rsidRPr="003A5F04">
              <w:rPr>
                <w:rFonts w:ascii="Arial" w:hAnsi="Arial" w:cs="Arial"/>
                <w:color w:val="000000"/>
                <w:sz w:val="20"/>
                <w:szCs w:val="20"/>
              </w:rPr>
              <w:t xml:space="preserve"> button text</w:t>
            </w:r>
            <w:r w:rsidRPr="003A5F04">
              <w:rPr>
                <w:rFonts w:ascii="Arial" w:hAnsi="Arial" w:cs="Arial"/>
                <w:color w:val="000000"/>
                <w:sz w:val="20"/>
                <w:szCs w:val="20"/>
              </w:rPr>
              <w:t xml:space="preserve">. Use </w:t>
            </w:r>
            <w:r w:rsidR="0077602D" w:rsidRPr="003A5F04">
              <w:rPr>
                <w:rFonts w:ascii="Arial" w:hAnsi="Arial" w:cs="Arial"/>
                <w:color w:val="000000"/>
                <w:sz w:val="20"/>
                <w:szCs w:val="20"/>
              </w:rPr>
              <w:t xml:space="preserve">active </w:t>
            </w:r>
            <w:r w:rsidR="00F53E1E" w:rsidRPr="003A5F04">
              <w:rPr>
                <w:rFonts w:ascii="Arial" w:hAnsi="Arial" w:cs="Arial"/>
                <w:color w:val="000000"/>
                <w:sz w:val="20"/>
                <w:szCs w:val="20"/>
              </w:rPr>
              <w:t xml:space="preserve">language </w:t>
            </w:r>
            <w:r w:rsidRPr="003A5F04">
              <w:rPr>
                <w:rFonts w:ascii="Arial" w:hAnsi="Arial" w:cs="Arial"/>
                <w:color w:val="000000"/>
                <w:sz w:val="20"/>
                <w:szCs w:val="20"/>
              </w:rPr>
              <w:t xml:space="preserve">to </w:t>
            </w:r>
            <w:r w:rsidR="0077602D" w:rsidRPr="003A5F04">
              <w:rPr>
                <w:rFonts w:ascii="Arial" w:hAnsi="Arial" w:cs="Arial"/>
                <w:color w:val="000000"/>
                <w:sz w:val="20"/>
                <w:szCs w:val="20"/>
              </w:rPr>
              <w:t>increase engagement.</w:t>
            </w:r>
          </w:p>
          <w:p w14:paraId="38417477" w14:textId="77777777" w:rsidR="00D05D1A" w:rsidRPr="003A5F04" w:rsidRDefault="00D05D1A" w:rsidP="0074040A">
            <w:pPr>
              <w:autoSpaceDE w:val="0"/>
              <w:autoSpaceDN w:val="0"/>
              <w:adjustRightInd w:val="0"/>
              <w:rPr>
                <w:rFonts w:ascii="Arial" w:hAnsi="Arial" w:cs="Arial"/>
                <w:color w:val="000000"/>
                <w:sz w:val="20"/>
                <w:szCs w:val="20"/>
              </w:rPr>
            </w:pPr>
          </w:p>
          <w:p w14:paraId="53D0B008" w14:textId="53CFCC02" w:rsidR="00F53E1E" w:rsidRPr="003A5F04" w:rsidRDefault="0053056C" w:rsidP="00056CBB">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600E6D" w:rsidRPr="003A5F04">
              <w:rPr>
                <w:rFonts w:ascii="Arial" w:hAnsi="Arial" w:cs="Arial"/>
                <w:color w:val="000000"/>
                <w:sz w:val="20"/>
                <w:szCs w:val="20"/>
              </w:rPr>
              <w:t xml:space="preserve">Capitalize </w:t>
            </w:r>
            <w:r w:rsidR="00D05D1A" w:rsidRPr="003A5F04">
              <w:rPr>
                <w:rFonts w:ascii="Arial" w:hAnsi="Arial" w:cs="Arial"/>
                <w:color w:val="000000"/>
                <w:sz w:val="20"/>
                <w:szCs w:val="20"/>
              </w:rPr>
              <w:t xml:space="preserve">CTA button text. </w:t>
            </w:r>
            <w:r w:rsidRPr="003A5F04">
              <w:rPr>
                <w:rFonts w:ascii="Arial" w:hAnsi="Arial" w:cs="Arial"/>
                <w:color w:val="000000"/>
                <w:sz w:val="20"/>
                <w:szCs w:val="20"/>
              </w:rPr>
              <w:t>CTAs in anchor text or body copy are sentence case.</w:t>
            </w:r>
          </w:p>
        </w:tc>
        <w:tc>
          <w:tcPr>
            <w:tcW w:w="5190" w:type="dxa"/>
          </w:tcPr>
          <w:p w14:paraId="07FE097D" w14:textId="4244FB4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THE RESEARCH</w:t>
            </w:r>
          </w:p>
          <w:p w14:paraId="37BEA713" w14:textId="7FC6376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TAKE THE SURVEY</w:t>
            </w:r>
          </w:p>
          <w:p w14:paraId="281C5341" w14:textId="7C8355B5"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 THE GUIDE</w:t>
            </w:r>
          </w:p>
          <w:p w14:paraId="61B2A5CD" w14:textId="0EDC242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WATCH HOW</w:t>
            </w:r>
          </w:p>
          <w:p w14:paraId="1D8F845D" w14:textId="65D23DEB" w:rsidR="00F53E1E"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DETAILS</w:t>
            </w:r>
          </w:p>
          <w:p w14:paraId="281F6122" w14:textId="33D4DCAA" w:rsidR="006F5CFD"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STARTED</w:t>
            </w:r>
          </w:p>
          <w:p w14:paraId="25D5A3ED" w14:textId="4D9E4E5E"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w:t>
            </w:r>
            <w:r w:rsidR="00E87C44" w:rsidRPr="003A5F04">
              <w:rPr>
                <w:rFonts w:ascii="Arial" w:hAnsi="Arial" w:cs="Arial"/>
                <w:color w:val="000000"/>
                <w:sz w:val="20"/>
                <w:szCs w:val="20"/>
              </w:rPr>
              <w:t xml:space="preserve">ATCH </w:t>
            </w:r>
            <w:r w:rsidRPr="003A5F04">
              <w:rPr>
                <w:rFonts w:ascii="Arial" w:hAnsi="Arial" w:cs="Arial"/>
                <w:color w:val="000000"/>
                <w:sz w:val="20"/>
                <w:szCs w:val="20"/>
              </w:rPr>
              <w:t>WEBINAR</w:t>
            </w:r>
          </w:p>
          <w:p w14:paraId="0FFE8129" w14:textId="63BF661D"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INSIGHT</w:t>
            </w:r>
          </w:p>
          <w:p w14:paraId="31ADAF01" w14:textId="7C86A467"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SIGN UP TODAY</w:t>
            </w:r>
          </w:p>
          <w:p w14:paraId="6F1F7A2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259EEEC2" w14:textId="4D31388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INFO</w:t>
            </w:r>
          </w:p>
          <w:p w14:paraId="5D3A5D38" w14:textId="745163D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w:t>
            </w:r>
          </w:p>
          <w:p w14:paraId="399E2165" w14:textId="5DF26D0E"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WHITEPAPER</w:t>
            </w:r>
          </w:p>
          <w:p w14:paraId="0273F4BD" w14:textId="38EEDE2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VIDEO </w:t>
            </w:r>
          </w:p>
          <w:p w14:paraId="3580B05B" w14:textId="45C2AEC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BLOG </w:t>
            </w:r>
          </w:p>
          <w:p w14:paraId="24FA67A8" w14:textId="77777777" w:rsidR="00F53E1E" w:rsidRPr="003A5F04" w:rsidRDefault="00F53E1E" w:rsidP="00323AA1">
            <w:pPr>
              <w:pStyle w:val="ListParagraph"/>
              <w:autoSpaceDE w:val="0"/>
              <w:autoSpaceDN w:val="0"/>
              <w:adjustRightInd w:val="0"/>
              <w:ind w:left="360"/>
              <w:rPr>
                <w:rFonts w:ascii="Arial" w:hAnsi="Arial" w:cs="Arial"/>
                <w:color w:val="000000"/>
                <w:sz w:val="20"/>
                <w:szCs w:val="20"/>
              </w:rPr>
            </w:pPr>
          </w:p>
          <w:p w14:paraId="35676549" w14:textId="32D511AD" w:rsidR="00F53E1E" w:rsidRPr="003A5F04" w:rsidRDefault="006F5CF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In other words, avoid using single words that do not compel action.</w:t>
            </w:r>
          </w:p>
        </w:tc>
      </w:tr>
    </w:tbl>
    <w:p w14:paraId="154A1A56" w14:textId="77777777" w:rsidR="00F53E1E" w:rsidRPr="003A5F04" w:rsidRDefault="00F53E1E" w:rsidP="00F53E1E">
      <w:pPr>
        <w:rPr>
          <w:rFonts w:ascii="Arial" w:hAnsi="Arial" w:cs="Arial"/>
          <w:b/>
          <w:sz w:val="20"/>
          <w:szCs w:val="20"/>
        </w:rPr>
      </w:pPr>
    </w:p>
    <w:p w14:paraId="56E10AE4" w14:textId="58B7CAD4" w:rsidR="00F53E1E" w:rsidRPr="003A5F04" w:rsidRDefault="00F53E1E" w:rsidP="00F53E1E">
      <w:pPr>
        <w:rPr>
          <w:rFonts w:ascii="Arial" w:hAnsi="Arial" w:cs="Arial"/>
          <w:b/>
          <w:szCs w:val="20"/>
        </w:rPr>
      </w:pPr>
      <w:r w:rsidRPr="003A5F04">
        <w:rPr>
          <w:rFonts w:ascii="Arial" w:hAnsi="Arial" w:cs="Arial"/>
          <w:b/>
          <w:szCs w:val="20"/>
        </w:rPr>
        <w:t xml:space="preserve">Final </w:t>
      </w:r>
      <w:r w:rsidR="007049D8" w:rsidRPr="003A5F04">
        <w:rPr>
          <w:rFonts w:ascii="Arial" w:hAnsi="Arial" w:cs="Arial"/>
          <w:b/>
          <w:szCs w:val="20"/>
        </w:rPr>
        <w:t xml:space="preserve">check </w:t>
      </w:r>
      <w:r w:rsidRPr="003A5F04">
        <w:rPr>
          <w:rFonts w:ascii="Arial" w:hAnsi="Arial" w:cs="Arial"/>
          <w:b/>
          <w:szCs w:val="20"/>
        </w:rPr>
        <w:t>before you submit your BRD:</w:t>
      </w:r>
    </w:p>
    <w:p w14:paraId="126BA8C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Are your subject line’s key points within the first 30 characters?</w:t>
      </w:r>
    </w:p>
    <w:p w14:paraId="47363C2C"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subject line, pre</w:t>
      </w:r>
      <w:r w:rsidR="00ED78F0" w:rsidRPr="003A5F04">
        <w:rPr>
          <w:rFonts w:ascii="Arial" w:hAnsi="Arial" w:cs="Arial"/>
          <w:szCs w:val="20"/>
        </w:rPr>
        <w:t>-</w:t>
      </w:r>
      <w:r w:rsidRPr="003A5F04">
        <w:rPr>
          <w:rFonts w:ascii="Arial" w:hAnsi="Arial" w:cs="Arial"/>
          <w:szCs w:val="20"/>
        </w:rPr>
        <w:t>header, headline and anchor text work together?  </w:t>
      </w:r>
    </w:p>
    <w:p w14:paraId="06AF3D14" w14:textId="1DED0C3F"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add a link in the anchor statement</w:t>
      </w:r>
      <w:r w:rsidR="00600E6D" w:rsidRPr="003A5F04">
        <w:rPr>
          <w:rFonts w:ascii="Arial" w:hAnsi="Arial" w:cs="Arial"/>
          <w:szCs w:val="20"/>
        </w:rPr>
        <w:t xml:space="preserve"> to the offer</w:t>
      </w:r>
      <w:r w:rsidRPr="003A5F04">
        <w:rPr>
          <w:rFonts w:ascii="Arial" w:hAnsi="Arial" w:cs="Arial"/>
          <w:szCs w:val="20"/>
        </w:rPr>
        <w:t>?</w:t>
      </w:r>
    </w:p>
    <w:p w14:paraId="0BC6DA9F"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get straight to the point in your body copy? </w:t>
      </w:r>
    </w:p>
    <w:p w14:paraId="66BDBBA2"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copy present a compelling WHY for the reader to click?</w:t>
      </w:r>
    </w:p>
    <w:p w14:paraId="17D426B2" w14:textId="29FB8F93"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use industry-</w:t>
      </w:r>
      <w:r w:rsidR="0077602D" w:rsidRPr="003A5F04">
        <w:rPr>
          <w:rFonts w:ascii="Arial" w:hAnsi="Arial" w:cs="Arial"/>
          <w:szCs w:val="20"/>
        </w:rPr>
        <w:t xml:space="preserve">appropriate </w:t>
      </w:r>
      <w:r w:rsidRPr="003A5F04">
        <w:rPr>
          <w:rFonts w:ascii="Arial" w:hAnsi="Arial" w:cs="Arial"/>
          <w:szCs w:val="20"/>
        </w:rPr>
        <w:t>language?</w:t>
      </w:r>
    </w:p>
    <w:p w14:paraId="40DD434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eliminate repetitive copy? </w:t>
      </w:r>
    </w:p>
    <w:p w14:paraId="036A8849"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free of buzzwords and jargon?</w:t>
      </w:r>
    </w:p>
    <w:p w14:paraId="28FB004F" w14:textId="45B3F02E"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fresh and not rehashing obvious concepts?</w:t>
      </w:r>
    </w:p>
    <w:p w14:paraId="40479B7C" w14:textId="1C0B9E9B" w:rsidR="00F53E1E"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write a concise email within the copy limits? </w:t>
      </w:r>
    </w:p>
    <w:p w14:paraId="04D0665F" w14:textId="57C5AD2E" w:rsidR="00C35582" w:rsidRDefault="00C35582" w:rsidP="00C35582">
      <w:pPr>
        <w:spacing w:after="0" w:line="240" w:lineRule="auto"/>
        <w:rPr>
          <w:rFonts w:ascii="Arial" w:hAnsi="Arial" w:cs="Arial"/>
          <w:szCs w:val="20"/>
        </w:rPr>
      </w:pPr>
    </w:p>
    <w:p w14:paraId="5591A470" w14:textId="4F5E37A6" w:rsidR="00C35582" w:rsidRDefault="00C35582" w:rsidP="00C35582">
      <w:pPr>
        <w:spacing w:after="0" w:line="240" w:lineRule="auto"/>
        <w:rPr>
          <w:rFonts w:ascii="Arial" w:hAnsi="Arial" w:cs="Arial"/>
          <w:szCs w:val="20"/>
        </w:rPr>
      </w:pPr>
    </w:p>
    <w:p w14:paraId="6C89C8C6" w14:textId="7CE83C3A" w:rsidR="00C35582" w:rsidRDefault="00C35582" w:rsidP="00C35582">
      <w:pPr>
        <w:spacing w:after="0" w:line="240" w:lineRule="auto"/>
        <w:rPr>
          <w:rFonts w:ascii="Arial" w:hAnsi="Arial" w:cs="Arial"/>
          <w:szCs w:val="20"/>
        </w:rPr>
      </w:pPr>
    </w:p>
    <w:p w14:paraId="745B7747" w14:textId="73FBC285" w:rsidR="00C35582" w:rsidRDefault="00C35582" w:rsidP="00C35582">
      <w:pPr>
        <w:spacing w:after="0" w:line="240" w:lineRule="auto"/>
        <w:rPr>
          <w:rFonts w:ascii="Arial" w:hAnsi="Arial" w:cs="Arial"/>
          <w:szCs w:val="20"/>
        </w:rPr>
      </w:pPr>
    </w:p>
    <w:p w14:paraId="1C625F88" w14:textId="04F79796" w:rsidR="00C35582" w:rsidRDefault="00C35582" w:rsidP="00C35582">
      <w:pPr>
        <w:spacing w:after="0" w:line="240" w:lineRule="auto"/>
        <w:rPr>
          <w:rFonts w:ascii="Arial" w:hAnsi="Arial" w:cs="Arial"/>
          <w:szCs w:val="20"/>
        </w:rPr>
      </w:pPr>
    </w:p>
    <w:p w14:paraId="297F0B4B" w14:textId="09E0FFC3" w:rsidR="00C35582" w:rsidRDefault="00C35582" w:rsidP="00C35582">
      <w:pPr>
        <w:spacing w:after="0" w:line="240" w:lineRule="auto"/>
        <w:rPr>
          <w:rFonts w:ascii="Arial" w:hAnsi="Arial" w:cs="Arial"/>
          <w:szCs w:val="20"/>
        </w:rPr>
      </w:pPr>
    </w:p>
    <w:p w14:paraId="17C08235" w14:textId="4F4FDEBB" w:rsidR="00C35582" w:rsidRDefault="00C35582" w:rsidP="00C35582">
      <w:pPr>
        <w:spacing w:after="0" w:line="240" w:lineRule="auto"/>
        <w:rPr>
          <w:rFonts w:ascii="Arial" w:hAnsi="Arial" w:cs="Arial"/>
          <w:szCs w:val="20"/>
        </w:rPr>
      </w:pPr>
    </w:p>
    <w:p w14:paraId="46207D9B" w14:textId="677F7CB2" w:rsidR="00C35582" w:rsidRDefault="00C35582" w:rsidP="00C35582">
      <w:pPr>
        <w:spacing w:after="0" w:line="240" w:lineRule="auto"/>
        <w:rPr>
          <w:rFonts w:ascii="Arial" w:hAnsi="Arial" w:cs="Arial"/>
          <w:szCs w:val="20"/>
        </w:rPr>
      </w:pPr>
    </w:p>
    <w:p w14:paraId="20DFAD41" w14:textId="4006625E" w:rsidR="00C35582" w:rsidRDefault="00C35582" w:rsidP="00C35582">
      <w:pPr>
        <w:spacing w:after="0" w:line="240" w:lineRule="auto"/>
        <w:rPr>
          <w:rFonts w:ascii="Arial" w:hAnsi="Arial" w:cs="Arial"/>
          <w:szCs w:val="20"/>
        </w:rPr>
      </w:pPr>
    </w:p>
    <w:p w14:paraId="4FF87C20" w14:textId="0ABEB883" w:rsidR="00C35582" w:rsidRDefault="00C35582" w:rsidP="00C35582">
      <w:pPr>
        <w:spacing w:after="0" w:line="240" w:lineRule="auto"/>
        <w:rPr>
          <w:rFonts w:ascii="Arial" w:hAnsi="Arial" w:cs="Arial"/>
          <w:szCs w:val="20"/>
        </w:rPr>
      </w:pPr>
    </w:p>
    <w:p w14:paraId="51B927BF" w14:textId="4736A008" w:rsidR="00C35582" w:rsidRDefault="00C35582" w:rsidP="00C35582">
      <w:pPr>
        <w:spacing w:after="0" w:line="240" w:lineRule="auto"/>
        <w:rPr>
          <w:rFonts w:ascii="Arial" w:hAnsi="Arial" w:cs="Arial"/>
          <w:szCs w:val="20"/>
        </w:rPr>
      </w:pPr>
    </w:p>
    <w:p w14:paraId="15A61DFD" w14:textId="20D9268A" w:rsidR="00C35582" w:rsidRDefault="00C35582" w:rsidP="00C35582">
      <w:pPr>
        <w:spacing w:after="0" w:line="240" w:lineRule="auto"/>
        <w:rPr>
          <w:rFonts w:ascii="Arial" w:hAnsi="Arial" w:cs="Arial"/>
          <w:szCs w:val="20"/>
        </w:rPr>
      </w:pPr>
    </w:p>
    <w:p w14:paraId="45A83561" w14:textId="61149B62" w:rsidR="00C35582" w:rsidRDefault="00C35582" w:rsidP="00C35582">
      <w:pPr>
        <w:spacing w:after="0" w:line="240" w:lineRule="auto"/>
        <w:rPr>
          <w:rFonts w:ascii="Arial" w:hAnsi="Arial" w:cs="Arial"/>
          <w:szCs w:val="20"/>
        </w:rPr>
      </w:pPr>
    </w:p>
    <w:p w14:paraId="6E99F3F0" w14:textId="23302943" w:rsidR="00C35582" w:rsidRDefault="00C35582" w:rsidP="00C35582">
      <w:pPr>
        <w:spacing w:after="0" w:line="240" w:lineRule="auto"/>
        <w:rPr>
          <w:rFonts w:ascii="Arial" w:hAnsi="Arial" w:cs="Arial"/>
          <w:szCs w:val="20"/>
        </w:rPr>
      </w:pPr>
    </w:p>
    <w:p w14:paraId="09ABB88C" w14:textId="1BD39818" w:rsidR="00C35582" w:rsidRDefault="00C35582" w:rsidP="00C35582">
      <w:pPr>
        <w:spacing w:after="0" w:line="240" w:lineRule="auto"/>
        <w:rPr>
          <w:rFonts w:ascii="Arial" w:hAnsi="Arial" w:cs="Arial"/>
          <w:szCs w:val="20"/>
        </w:rPr>
      </w:pPr>
    </w:p>
    <w:p w14:paraId="1F7EA444" w14:textId="58708C7C" w:rsidR="00C35582" w:rsidRDefault="00C35582" w:rsidP="00C35582">
      <w:pPr>
        <w:spacing w:after="0" w:line="240" w:lineRule="auto"/>
        <w:rPr>
          <w:rFonts w:ascii="Arial" w:hAnsi="Arial" w:cs="Arial"/>
          <w:szCs w:val="20"/>
        </w:rPr>
      </w:pPr>
    </w:p>
    <w:p w14:paraId="70CA4B55" w14:textId="1BB8F75D" w:rsidR="00C35582" w:rsidRDefault="00C35582" w:rsidP="00C35582">
      <w:pPr>
        <w:spacing w:after="0" w:line="240" w:lineRule="auto"/>
        <w:rPr>
          <w:rFonts w:ascii="Arial" w:hAnsi="Arial" w:cs="Arial"/>
          <w:szCs w:val="20"/>
        </w:rPr>
      </w:pPr>
    </w:p>
    <w:p w14:paraId="21F66B73" w14:textId="0584EB41" w:rsidR="00C35582" w:rsidRDefault="00C35582" w:rsidP="00C35582">
      <w:pPr>
        <w:spacing w:after="0" w:line="240" w:lineRule="auto"/>
        <w:rPr>
          <w:rFonts w:ascii="Arial" w:hAnsi="Arial" w:cs="Arial"/>
          <w:szCs w:val="20"/>
        </w:rPr>
      </w:pPr>
    </w:p>
    <w:p w14:paraId="5741D33C" w14:textId="13518E99" w:rsidR="00C35582" w:rsidRDefault="00C35582" w:rsidP="00C35582">
      <w:pPr>
        <w:spacing w:after="0" w:line="240" w:lineRule="auto"/>
        <w:rPr>
          <w:rFonts w:ascii="Arial" w:hAnsi="Arial" w:cs="Arial"/>
          <w:szCs w:val="20"/>
        </w:rPr>
      </w:pPr>
    </w:p>
    <w:p w14:paraId="3AD84957" w14:textId="16826C92" w:rsidR="00C35582" w:rsidRDefault="00C35582" w:rsidP="00C35582">
      <w:pPr>
        <w:spacing w:after="0" w:line="240" w:lineRule="auto"/>
        <w:rPr>
          <w:rFonts w:ascii="Arial" w:hAnsi="Arial" w:cs="Arial"/>
          <w:szCs w:val="20"/>
        </w:rPr>
      </w:pPr>
    </w:p>
    <w:p w14:paraId="248BC7FA" w14:textId="2183785F" w:rsidR="00C35582" w:rsidRDefault="00C35582" w:rsidP="00C35582">
      <w:pPr>
        <w:spacing w:after="0" w:line="240" w:lineRule="auto"/>
        <w:rPr>
          <w:rFonts w:ascii="Arial" w:hAnsi="Arial" w:cs="Arial"/>
          <w:szCs w:val="20"/>
        </w:rPr>
      </w:pPr>
    </w:p>
    <w:p w14:paraId="4BAD90FA" w14:textId="5C9FB710" w:rsidR="00C35582" w:rsidRDefault="00C35582" w:rsidP="00C35582">
      <w:pPr>
        <w:spacing w:after="0" w:line="240" w:lineRule="auto"/>
        <w:rPr>
          <w:rFonts w:ascii="Arial" w:hAnsi="Arial" w:cs="Arial"/>
          <w:szCs w:val="20"/>
        </w:rPr>
      </w:pPr>
    </w:p>
    <w:p w14:paraId="763EBE65" w14:textId="601B23DF" w:rsidR="00C35582" w:rsidRDefault="00C35582" w:rsidP="00C35582">
      <w:pPr>
        <w:spacing w:after="0" w:line="240" w:lineRule="auto"/>
        <w:rPr>
          <w:rFonts w:ascii="Arial" w:hAnsi="Arial" w:cs="Arial"/>
          <w:szCs w:val="20"/>
        </w:rPr>
      </w:pPr>
    </w:p>
    <w:p w14:paraId="0C3C1388" w14:textId="77C602FF" w:rsidR="00C35582" w:rsidRDefault="00C35582" w:rsidP="00C35582">
      <w:pPr>
        <w:spacing w:after="0" w:line="240" w:lineRule="auto"/>
        <w:rPr>
          <w:rFonts w:ascii="Arial" w:hAnsi="Arial" w:cs="Arial"/>
          <w:szCs w:val="20"/>
        </w:rPr>
      </w:pPr>
    </w:p>
    <w:p w14:paraId="026DF27E" w14:textId="4EFC7702" w:rsidR="00C35582" w:rsidRDefault="00C35582" w:rsidP="00C35582">
      <w:pPr>
        <w:spacing w:after="0" w:line="240" w:lineRule="auto"/>
        <w:rPr>
          <w:rFonts w:ascii="Arial" w:hAnsi="Arial" w:cs="Arial"/>
          <w:szCs w:val="20"/>
        </w:rPr>
      </w:pPr>
    </w:p>
    <w:p w14:paraId="466E5A26" w14:textId="12854D28" w:rsidR="00C35582" w:rsidRDefault="00C35582" w:rsidP="00C35582">
      <w:pPr>
        <w:spacing w:after="0" w:line="240" w:lineRule="auto"/>
        <w:rPr>
          <w:rFonts w:ascii="Arial" w:hAnsi="Arial" w:cs="Arial"/>
          <w:szCs w:val="20"/>
        </w:rPr>
      </w:pPr>
    </w:p>
    <w:p w14:paraId="1EEDB9D8" w14:textId="20FF63CB" w:rsidR="00C35582" w:rsidRDefault="00C35582" w:rsidP="00C35582">
      <w:pPr>
        <w:spacing w:after="0" w:line="240" w:lineRule="auto"/>
        <w:rPr>
          <w:rFonts w:ascii="Arial" w:hAnsi="Arial" w:cs="Arial"/>
          <w:szCs w:val="20"/>
        </w:rPr>
      </w:pPr>
    </w:p>
    <w:p w14:paraId="00A431CD" w14:textId="36172ACA" w:rsidR="00C35582" w:rsidRDefault="00C35582" w:rsidP="00C35582">
      <w:pPr>
        <w:spacing w:after="0" w:line="240" w:lineRule="auto"/>
        <w:rPr>
          <w:rFonts w:ascii="Arial" w:hAnsi="Arial" w:cs="Arial"/>
          <w:szCs w:val="20"/>
        </w:rPr>
      </w:pPr>
    </w:p>
    <w:p w14:paraId="31D14C65" w14:textId="456C88CC" w:rsidR="00C35582" w:rsidRDefault="00C35582" w:rsidP="00C35582">
      <w:pPr>
        <w:spacing w:after="0" w:line="240" w:lineRule="auto"/>
        <w:rPr>
          <w:rFonts w:ascii="Arial" w:hAnsi="Arial" w:cs="Arial"/>
          <w:szCs w:val="20"/>
        </w:rPr>
      </w:pPr>
    </w:p>
    <w:p w14:paraId="6FC8C63C" w14:textId="0469DA9F" w:rsidR="00C35582" w:rsidRDefault="00C35582" w:rsidP="00C35582">
      <w:pPr>
        <w:spacing w:after="0" w:line="240" w:lineRule="auto"/>
        <w:rPr>
          <w:rFonts w:ascii="Arial" w:hAnsi="Arial" w:cs="Arial"/>
          <w:szCs w:val="20"/>
        </w:rPr>
      </w:pPr>
    </w:p>
    <w:p w14:paraId="6BF4ABBF" w14:textId="246DC21D" w:rsidR="00C35582" w:rsidRDefault="00C35582" w:rsidP="00C35582">
      <w:pPr>
        <w:spacing w:after="0" w:line="240" w:lineRule="auto"/>
        <w:rPr>
          <w:rFonts w:ascii="Arial" w:hAnsi="Arial" w:cs="Arial"/>
          <w:szCs w:val="20"/>
        </w:rPr>
      </w:pPr>
    </w:p>
    <w:p w14:paraId="21BC929A" w14:textId="5A50DD09" w:rsidR="00C35582" w:rsidRDefault="00C35582" w:rsidP="00C35582">
      <w:pPr>
        <w:spacing w:after="0" w:line="240" w:lineRule="auto"/>
        <w:rPr>
          <w:rFonts w:ascii="Arial" w:hAnsi="Arial" w:cs="Arial"/>
          <w:szCs w:val="20"/>
        </w:rPr>
      </w:pPr>
    </w:p>
    <w:p w14:paraId="6B3C79DC" w14:textId="0A1BD3BA" w:rsidR="00C35582" w:rsidRDefault="00C35582" w:rsidP="00C35582">
      <w:pPr>
        <w:spacing w:after="0" w:line="240" w:lineRule="auto"/>
        <w:rPr>
          <w:rFonts w:ascii="Arial" w:hAnsi="Arial" w:cs="Arial"/>
          <w:szCs w:val="20"/>
        </w:rPr>
      </w:pPr>
    </w:p>
    <w:p w14:paraId="68964223" w14:textId="67742210" w:rsidR="00C35582" w:rsidRDefault="00C35582" w:rsidP="00C35582">
      <w:pPr>
        <w:spacing w:after="0" w:line="240" w:lineRule="auto"/>
        <w:rPr>
          <w:rFonts w:ascii="Arial" w:hAnsi="Arial" w:cs="Arial"/>
          <w:szCs w:val="20"/>
        </w:rPr>
      </w:pPr>
    </w:p>
    <w:p w14:paraId="6D4BA87C" w14:textId="0A8B93BD" w:rsidR="00C35582" w:rsidRDefault="00C35582" w:rsidP="00C35582">
      <w:pPr>
        <w:spacing w:after="0" w:line="240" w:lineRule="auto"/>
        <w:rPr>
          <w:rFonts w:ascii="Arial" w:hAnsi="Arial" w:cs="Arial"/>
          <w:szCs w:val="20"/>
        </w:rPr>
      </w:pPr>
    </w:p>
    <w:p w14:paraId="27AF6259" w14:textId="0E5CBC03" w:rsidR="00C35582" w:rsidRDefault="00C35582" w:rsidP="00C35582">
      <w:pPr>
        <w:spacing w:after="0" w:line="240" w:lineRule="auto"/>
        <w:rPr>
          <w:rFonts w:ascii="Arial" w:hAnsi="Arial" w:cs="Arial"/>
          <w:szCs w:val="20"/>
        </w:rPr>
      </w:pPr>
    </w:p>
    <w:p w14:paraId="16A5841A" w14:textId="66C99815" w:rsidR="00C35582" w:rsidRDefault="00C35582" w:rsidP="00C35582">
      <w:pPr>
        <w:spacing w:after="0" w:line="240" w:lineRule="auto"/>
        <w:rPr>
          <w:rFonts w:ascii="Arial" w:hAnsi="Arial" w:cs="Arial"/>
          <w:szCs w:val="20"/>
        </w:rPr>
      </w:pPr>
    </w:p>
    <w:p w14:paraId="5EDC5823" w14:textId="462E0FE1" w:rsidR="00C35582" w:rsidRDefault="00C35582" w:rsidP="00C35582">
      <w:pPr>
        <w:spacing w:after="0" w:line="240" w:lineRule="auto"/>
        <w:rPr>
          <w:rFonts w:ascii="Arial" w:hAnsi="Arial" w:cs="Arial"/>
          <w:szCs w:val="20"/>
        </w:rPr>
      </w:pPr>
    </w:p>
    <w:p w14:paraId="70240A6B" w14:textId="31B0A95A" w:rsidR="00C35582" w:rsidRDefault="00C35582" w:rsidP="00C35582">
      <w:pPr>
        <w:spacing w:after="0" w:line="240" w:lineRule="auto"/>
        <w:rPr>
          <w:rFonts w:ascii="Arial" w:hAnsi="Arial" w:cs="Arial"/>
          <w:szCs w:val="20"/>
        </w:rPr>
      </w:pPr>
    </w:p>
    <w:p w14:paraId="615DAC8C" w14:textId="61B1624E" w:rsidR="00C35582" w:rsidRDefault="00C35582" w:rsidP="00C35582">
      <w:pPr>
        <w:spacing w:after="0" w:line="240" w:lineRule="auto"/>
        <w:rPr>
          <w:rFonts w:ascii="Arial" w:hAnsi="Arial" w:cs="Arial"/>
          <w:szCs w:val="20"/>
        </w:rPr>
      </w:pPr>
    </w:p>
    <w:p w14:paraId="6D15364E" w14:textId="61D144B9" w:rsidR="00C35582" w:rsidRDefault="00C35582" w:rsidP="00C35582">
      <w:pPr>
        <w:spacing w:after="0" w:line="240" w:lineRule="auto"/>
        <w:rPr>
          <w:rFonts w:ascii="Arial" w:hAnsi="Arial" w:cs="Arial"/>
          <w:szCs w:val="20"/>
        </w:rPr>
      </w:pPr>
    </w:p>
    <w:p w14:paraId="344646BF" w14:textId="0714E98D" w:rsidR="00C35582" w:rsidRDefault="00C35582" w:rsidP="00C35582">
      <w:pPr>
        <w:spacing w:after="0" w:line="240" w:lineRule="auto"/>
        <w:rPr>
          <w:rFonts w:ascii="Arial" w:hAnsi="Arial" w:cs="Arial"/>
          <w:szCs w:val="20"/>
        </w:rPr>
      </w:pPr>
    </w:p>
    <w:p w14:paraId="485089BC" w14:textId="54C0BE06" w:rsidR="00C35582" w:rsidRDefault="00C35582" w:rsidP="00C35582">
      <w:pPr>
        <w:spacing w:after="0" w:line="240" w:lineRule="auto"/>
        <w:rPr>
          <w:rFonts w:ascii="Arial" w:hAnsi="Arial" w:cs="Arial"/>
          <w:szCs w:val="20"/>
        </w:rPr>
      </w:pPr>
    </w:p>
    <w:p w14:paraId="4C7E3D5D" w14:textId="77777777" w:rsidR="004F1A6B" w:rsidRDefault="004F1A6B" w:rsidP="00D93752">
      <w:pPr>
        <w:spacing w:after="0"/>
        <w:rPr>
          <w:rStyle w:val="IntenseReference"/>
          <w:rFonts w:ascii="Arial" w:hAnsi="Arial" w:cs="Arial"/>
          <w:smallCaps w:val="0"/>
          <w:color w:val="auto"/>
          <w:sz w:val="28"/>
          <w:szCs w:val="20"/>
        </w:rPr>
        <w:sectPr w:rsidR="004F1A6B" w:rsidSect="00222925">
          <w:headerReference w:type="default" r:id="rId16"/>
          <w:footerReference w:type="default" r:id="rId17"/>
          <w:pgSz w:w="18720" w:h="31680" w:code="1"/>
          <w:pgMar w:top="1620" w:right="1440" w:bottom="1440" w:left="1440" w:header="720" w:footer="720" w:gutter="0"/>
          <w:cols w:space="720"/>
          <w:docGrid w:linePitch="360"/>
        </w:sectPr>
      </w:pPr>
    </w:p>
    <w:p w14:paraId="36019196" w14:textId="77777777" w:rsidR="004F1A6B" w:rsidRDefault="004F1A6B" w:rsidP="00D93752">
      <w:pPr>
        <w:spacing w:after="0"/>
        <w:rPr>
          <w:rStyle w:val="IntenseReference"/>
          <w:rFonts w:ascii="Arial" w:hAnsi="Arial" w:cs="Arial"/>
          <w:smallCaps w:val="0"/>
          <w:color w:val="auto"/>
          <w:sz w:val="28"/>
          <w:szCs w:val="20"/>
        </w:rPr>
      </w:pPr>
    </w:p>
    <w:p w14:paraId="01E51463" w14:textId="4C4BD156" w:rsidR="008C7B95" w:rsidRDefault="008C7B95" w:rsidP="00FA05C5">
      <w:pPr>
        <w:rPr>
          <w:rFonts w:ascii="Arial" w:hAnsi="Arial" w:cs="Arial"/>
        </w:rPr>
      </w:pPr>
    </w:p>
    <w:p w14:paraId="418FE535" w14:textId="20331B74" w:rsidR="008C7B95" w:rsidRPr="00095073" w:rsidRDefault="008C7B95" w:rsidP="008C7B95">
      <w:pPr>
        <w:spacing w:after="0"/>
        <w:rPr>
          <w:rStyle w:val="IntenseReference"/>
          <w:rFonts w:ascii="Arial" w:hAnsi="Arial" w:cs="Arial"/>
          <w:smallCaps w:val="0"/>
          <w:color w:val="auto"/>
          <w:sz w:val="28"/>
          <w:szCs w:val="20"/>
        </w:rPr>
      </w:pPr>
      <w:r>
        <w:rPr>
          <w:rStyle w:val="IntenseReference"/>
          <w:rFonts w:ascii="Arial" w:hAnsi="Arial" w:cs="Arial"/>
          <w:smallCaps w:val="0"/>
          <w:color w:val="auto"/>
          <w:sz w:val="28"/>
          <w:szCs w:val="20"/>
        </w:rPr>
        <w:t>Asset</w:t>
      </w:r>
      <w:r w:rsidRPr="00095073">
        <w:rPr>
          <w:rStyle w:val="IntenseReference"/>
          <w:rFonts w:ascii="Arial" w:hAnsi="Arial" w:cs="Arial"/>
          <w:smallCaps w:val="0"/>
          <w:color w:val="auto"/>
          <w:sz w:val="28"/>
          <w:szCs w:val="20"/>
        </w:rPr>
        <w:t xml:space="preserve"> </w:t>
      </w:r>
      <w:r w:rsidR="00316994">
        <w:rPr>
          <w:rStyle w:val="IntenseReference"/>
          <w:rFonts w:ascii="Arial" w:hAnsi="Arial" w:cs="Arial"/>
          <w:smallCaps w:val="0"/>
          <w:color w:val="auto"/>
          <w:sz w:val="28"/>
          <w:szCs w:val="20"/>
        </w:rPr>
        <w:t>t</w:t>
      </w:r>
      <w:r w:rsidRPr="00095073">
        <w:rPr>
          <w:rStyle w:val="IntenseReference"/>
          <w:rFonts w:ascii="Arial" w:hAnsi="Arial" w:cs="Arial"/>
          <w:smallCaps w:val="0"/>
          <w:color w:val="auto"/>
          <w:sz w:val="28"/>
          <w:szCs w:val="20"/>
        </w:rPr>
        <w:t>emplate</w:t>
      </w:r>
    </w:p>
    <w:p w14:paraId="24F7BD80" w14:textId="064C41F5" w:rsidR="00A5268B" w:rsidRDefault="00A5268B" w:rsidP="008C7B95">
      <w:pPr>
        <w:spacing w:after="0"/>
        <w:rPr>
          <w:rStyle w:val="IntenseEmphasis"/>
          <w:rFonts w:ascii="Arial" w:hAnsi="Arial" w:cs="Arial"/>
          <w:i w:val="0"/>
          <w:color w:val="auto"/>
          <w:sz w:val="20"/>
          <w:szCs w:val="20"/>
        </w:rPr>
      </w:pPr>
      <w:r w:rsidRPr="00A5268B">
        <w:rPr>
          <w:rStyle w:val="IntenseEmphasis"/>
          <w:rFonts w:ascii="Arial" w:hAnsi="Arial" w:cs="Arial"/>
          <w:i w:val="0"/>
          <w:color w:val="auto"/>
          <w:sz w:val="20"/>
          <w:szCs w:val="20"/>
        </w:rPr>
        <w:t>GLB 202</w:t>
      </w:r>
      <w:r w:rsidR="00B358AD">
        <w:rPr>
          <w:rStyle w:val="IntenseEmphasis"/>
          <w:rFonts w:ascii="Arial" w:hAnsi="Arial" w:cs="Arial"/>
          <w:i w:val="0"/>
          <w:color w:val="auto"/>
          <w:sz w:val="20"/>
          <w:szCs w:val="20"/>
        </w:rPr>
        <w:t>2</w:t>
      </w:r>
      <w:r w:rsidRPr="00A5268B">
        <w:rPr>
          <w:rStyle w:val="IntenseEmphasis"/>
          <w:rFonts w:ascii="Arial" w:hAnsi="Arial" w:cs="Arial"/>
          <w:i w:val="0"/>
          <w:color w:val="auto"/>
          <w:sz w:val="20"/>
          <w:szCs w:val="20"/>
        </w:rPr>
        <w:t xml:space="preserve"> Template Asset single Column Long Text with Image</w:t>
      </w:r>
    </w:p>
    <w:p w14:paraId="1B0DBC66" w14:textId="1EBBC816" w:rsidR="008C7B95" w:rsidRPr="00095073" w:rsidRDefault="008C7B95" w:rsidP="008C7B95">
      <w:pPr>
        <w:spacing w:after="0"/>
        <w:rPr>
          <w:rStyle w:val="IntenseEmphasis"/>
          <w:rFonts w:ascii="Arial" w:hAnsi="Arial" w:cs="Arial"/>
          <w:i w:val="0"/>
          <w:color w:val="auto"/>
          <w:sz w:val="20"/>
          <w:szCs w:val="20"/>
        </w:rPr>
      </w:pPr>
      <w:r w:rsidRPr="003A5F04">
        <w:rPr>
          <w:rFonts w:ascii="Arial" w:hAnsi="Arial" w:cs="Arial"/>
          <w:noProof/>
        </w:rPr>
        <mc:AlternateContent>
          <mc:Choice Requires="wpg">
            <w:drawing>
              <wp:anchor distT="0" distB="0" distL="114300" distR="114300" simplePos="0" relativeHeight="251693056" behindDoc="0" locked="0" layoutInCell="1" allowOverlap="1" wp14:anchorId="5F9AC9E5" wp14:editId="7BF1A17E">
                <wp:simplePos x="0" y="0"/>
                <wp:positionH relativeFrom="column">
                  <wp:posOffset>-4801870</wp:posOffset>
                </wp:positionH>
                <wp:positionV relativeFrom="paragraph">
                  <wp:posOffset>476250</wp:posOffset>
                </wp:positionV>
                <wp:extent cx="2048510" cy="613410"/>
                <wp:effectExtent l="0" t="0" r="8890" b="0"/>
                <wp:wrapNone/>
                <wp:docPr id="49" name="Group 49"/>
                <wp:cNvGraphicFramePr/>
                <a:graphic xmlns:a="http://schemas.openxmlformats.org/drawingml/2006/main">
                  <a:graphicData uri="http://schemas.microsoft.com/office/word/2010/wordprocessingGroup">
                    <wpg:wgp>
                      <wpg:cNvGrpSpPr/>
                      <wpg:grpSpPr>
                        <a:xfrm>
                          <a:off x="0" y="0"/>
                          <a:ext cx="2048510" cy="613410"/>
                          <a:chOff x="-222250" y="0"/>
                          <a:chExt cx="2048510" cy="613410"/>
                        </a:xfrm>
                      </wpg:grpSpPr>
                      <wpg:grpSp>
                        <wpg:cNvPr id="50" name="Group 50"/>
                        <wpg:cNvGrpSpPr/>
                        <wpg:grpSpPr>
                          <a:xfrm>
                            <a:off x="-220923" y="0"/>
                            <a:ext cx="2047183" cy="309880"/>
                            <a:chOff x="-516308" y="0"/>
                            <a:chExt cx="2047619" cy="309880"/>
                          </a:xfrm>
                        </wpg:grpSpPr>
                        <wps:wsp>
                          <wps:cNvPr id="51" name="Rectangle 51"/>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E3A9" w14:textId="77777777" w:rsidR="008C7B95" w:rsidRPr="00970991" w:rsidRDefault="008C7B95" w:rsidP="008C7B95">
                                <w:pPr>
                                  <w:spacing w:after="0"/>
                                  <w:jc w:val="center"/>
                                  <w:rPr>
                                    <w:sz w:val="16"/>
                                  </w:rPr>
                                </w:pPr>
                                <w:r>
                                  <w:rPr>
                                    <w:sz w:val="16"/>
                                  </w:rPr>
                                  <w:t>Anchor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ight Arrow 52"/>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ectangle 53"/>
                        <wps:cNvSpPr/>
                        <wps:spPr>
                          <a:xfrm>
                            <a:off x="-222250" y="200025"/>
                            <a:ext cx="1868170" cy="413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9AC9E5" id="Group 49" o:spid="_x0000_s1026" style="position:absolute;margin-left:-378.1pt;margin-top:37.5pt;width:161.3pt;height:48.3pt;z-index:251693056;mso-width-relative:margin;mso-height-relative:margin" coordorigin="-2222" coordsize="20485,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">
                <v:group id="Group 50" o:spid="_x0000_s1027" style="position:absolute;left:-2209;width:20471;height:3098" coordorigin="-5163" coordsize="20476,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28"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" fillcolor="#5b9bd5 [3204]" stroked="f" strokeweight="1.5pt">
                    <v:stroke endcap="round"/>
                    <v:textbox>
                      <w:txbxContent>
                        <w:p w14:paraId="73E3E3A9" w14:textId="77777777" w:rsidR="008C7B95" w:rsidRPr="00970991" w:rsidRDefault="008C7B95" w:rsidP="008C7B95">
                          <w:pPr>
                            <w:spacing w:after="0"/>
                            <w:jc w:val="center"/>
                            <w:rPr>
                              <w:sz w:val="16"/>
                            </w:rPr>
                          </w:pPr>
                          <w:r>
                            <w:rPr>
                              <w:sz w:val="16"/>
                            </w:rPr>
                            <w:t>Anchor statement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9"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" adj="10800" fillcolor="#5b9bd5 [3204]" stroked="f" strokeweight="1.5pt">
                    <v:stroke endcap="round"/>
                  </v:shape>
                </v:group>
                <v:rect id="Rectangle 53" o:spid="_x0000_s1030" style="position:absolute;left:-2222;top:2000;width:1868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" fillcolor="#5b9bd5 [3204]" stroked="f" strokeweight="1.5pt">
                  <v:stroke endcap="round"/>
                  <v:textbo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v:textbox>
                </v:rect>
              </v:group>
            </w:pict>
          </mc:Fallback>
        </mc:AlternateContent>
      </w:r>
    </w:p>
    <w:tbl>
      <w:tblPr>
        <w:tblStyle w:val="TableGrid"/>
        <w:tblW w:w="0" w:type="auto"/>
        <w:tblLook w:val="04A0" w:firstRow="1" w:lastRow="0" w:firstColumn="1" w:lastColumn="0" w:noHBand="0" w:noVBand="1"/>
      </w:tblPr>
      <w:tblGrid>
        <w:gridCol w:w="5035"/>
        <w:gridCol w:w="10080"/>
      </w:tblGrid>
      <w:tr w:rsidR="008C7B95" w:rsidRPr="00095073" w14:paraId="797C5F49" w14:textId="77777777" w:rsidTr="000B04B1">
        <w:tc>
          <w:tcPr>
            <w:tcW w:w="5035" w:type="dxa"/>
          </w:tcPr>
          <w:p w14:paraId="790157BD" w14:textId="2C88EAFF"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Subject line</w:t>
            </w:r>
            <w:r w:rsidR="00316994">
              <w:rPr>
                <w:rStyle w:val="IntenseEmphasis"/>
                <w:rFonts w:ascii="Arial" w:hAnsi="Arial" w:cs="Arial"/>
                <w:i w:val="0"/>
                <w:color w:val="auto"/>
                <w:sz w:val="20"/>
                <w:szCs w:val="20"/>
              </w:rPr>
              <w:t>:</w:t>
            </w:r>
          </w:p>
          <w:p w14:paraId="438FE0D3" w14:textId="63B0EA29"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316994">
              <w:rPr>
                <w:rStyle w:val="IntenseEmphasis"/>
                <w:rFonts w:ascii="Arial" w:hAnsi="Arial" w:cs="Arial"/>
                <w:i w:val="0"/>
                <w:color w:val="auto"/>
                <w:sz w:val="20"/>
                <w:szCs w:val="20"/>
              </w:rPr>
              <w:t>, with spaces</w:t>
            </w:r>
          </w:p>
        </w:tc>
        <w:tc>
          <w:tcPr>
            <w:tcW w:w="10080" w:type="dxa"/>
          </w:tcPr>
          <w:p w14:paraId="01B0DF8A"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3A114C8C" w14:textId="77777777" w:rsidTr="000B04B1">
        <w:tc>
          <w:tcPr>
            <w:tcW w:w="5035" w:type="dxa"/>
            <w:shd w:val="clear" w:color="auto" w:fill="auto"/>
          </w:tcPr>
          <w:p w14:paraId="1AE479FD" w14:textId="77777777" w:rsidR="00316994"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Pre-header text</w:t>
            </w:r>
            <w:r w:rsidR="00316994">
              <w:rPr>
                <w:rStyle w:val="IntenseEmphasis"/>
                <w:rFonts w:ascii="Arial" w:hAnsi="Arial" w:cs="Arial"/>
                <w:i w:val="0"/>
                <w:color w:val="auto"/>
                <w:sz w:val="20"/>
                <w:szCs w:val="20"/>
              </w:rPr>
              <w:t>:</w:t>
            </w:r>
          </w:p>
          <w:p w14:paraId="33606F87" w14:textId="15140981" w:rsidR="008C7B95" w:rsidRPr="00095073" w:rsidRDefault="008C7B95" w:rsidP="00316994">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316994">
              <w:rPr>
                <w:rStyle w:val="IntenseEmphasis"/>
                <w:rFonts w:ascii="Arial" w:hAnsi="Arial" w:cs="Arial"/>
                <w:i w:val="0"/>
                <w:color w:val="auto"/>
                <w:sz w:val="20"/>
                <w:szCs w:val="20"/>
              </w:rPr>
              <w:t>, with spaces</w:t>
            </w:r>
          </w:p>
        </w:tc>
        <w:tc>
          <w:tcPr>
            <w:tcW w:w="10080" w:type="dxa"/>
            <w:shd w:val="clear" w:color="auto" w:fill="auto"/>
          </w:tcPr>
          <w:p w14:paraId="15A37021"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7FE496CB" w14:textId="77777777" w:rsidTr="000B04B1">
        <w:tc>
          <w:tcPr>
            <w:tcW w:w="5035" w:type="dxa"/>
            <w:shd w:val="clear" w:color="auto" w:fill="FFFFFF" w:themeFill="background1"/>
          </w:tcPr>
          <w:p w14:paraId="13EACABC" w14:textId="77777777" w:rsidR="00316994"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headline</w:t>
            </w:r>
            <w:r>
              <w:rPr>
                <w:rStyle w:val="IntenseEmphasis"/>
                <w:rFonts w:ascii="Arial" w:hAnsi="Arial" w:cs="Arial"/>
                <w:i w:val="0"/>
                <w:color w:val="auto"/>
                <w:sz w:val="20"/>
                <w:szCs w:val="20"/>
              </w:rPr>
              <w:t xml:space="preserve">: </w:t>
            </w:r>
          </w:p>
          <w:p w14:paraId="44B2774B" w14:textId="3CBD4ED7" w:rsidR="008C7B95" w:rsidRPr="00095073" w:rsidRDefault="008C7B95" w:rsidP="00316994">
            <w:pPr>
              <w:rPr>
                <w:rStyle w:val="IntenseEmphasis"/>
                <w:rFonts w:ascii="Arial" w:hAnsi="Arial" w:cs="Arial"/>
                <w:i w:val="0"/>
                <w:color w:val="auto"/>
                <w:sz w:val="20"/>
                <w:szCs w:val="20"/>
              </w:rPr>
            </w:pPr>
            <w:r>
              <w:rPr>
                <w:rStyle w:val="IntenseEmphasis"/>
                <w:rFonts w:ascii="Arial" w:hAnsi="Arial" w:cs="Arial"/>
                <w:i w:val="0"/>
                <w:color w:val="auto"/>
                <w:sz w:val="20"/>
                <w:szCs w:val="20"/>
              </w:rPr>
              <w:t>6</w:t>
            </w:r>
            <w:r w:rsidR="00316994">
              <w:rPr>
                <w:rStyle w:val="IntenseEmphasis"/>
                <w:rFonts w:ascii="Arial" w:hAnsi="Arial" w:cs="Arial"/>
                <w:i w:val="0"/>
                <w:color w:val="auto"/>
                <w:sz w:val="20"/>
                <w:szCs w:val="20"/>
              </w:rPr>
              <w:t xml:space="preserve"> to 9</w:t>
            </w:r>
            <w:r>
              <w:rPr>
                <w:rStyle w:val="IntenseEmphasis"/>
                <w:rFonts w:ascii="Arial" w:hAnsi="Arial" w:cs="Arial"/>
                <w:i w:val="0"/>
                <w:color w:val="auto"/>
                <w:sz w:val="20"/>
                <w:szCs w:val="20"/>
              </w:rPr>
              <w:t xml:space="preserve"> words </w:t>
            </w:r>
            <w:r w:rsidRPr="00095073">
              <w:rPr>
                <w:rStyle w:val="IntenseEmphasis"/>
                <w:rFonts w:ascii="Arial" w:hAnsi="Arial" w:cs="Arial"/>
                <w:i w:val="0"/>
                <w:color w:val="auto"/>
                <w:sz w:val="20"/>
                <w:szCs w:val="20"/>
              </w:rPr>
              <w:t>max</w:t>
            </w:r>
          </w:p>
        </w:tc>
        <w:tc>
          <w:tcPr>
            <w:tcW w:w="10080" w:type="dxa"/>
            <w:shd w:val="clear" w:color="auto" w:fill="FFFFFF" w:themeFill="background1"/>
          </w:tcPr>
          <w:p w14:paraId="0D974952" w14:textId="501E6866" w:rsidR="008C7B95" w:rsidRPr="00095073" w:rsidRDefault="008C7B95" w:rsidP="000B04B1">
            <w:pPr>
              <w:rPr>
                <w:rStyle w:val="IntenseEmphasis"/>
                <w:rFonts w:ascii="Arial" w:hAnsi="Arial" w:cs="Arial"/>
                <w:i w:val="0"/>
                <w:color w:val="auto"/>
                <w:sz w:val="20"/>
                <w:szCs w:val="20"/>
              </w:rPr>
            </w:pPr>
          </w:p>
        </w:tc>
      </w:tr>
      <w:tr w:rsidR="008C7B95" w:rsidRPr="003A5F04" w14:paraId="5CF56730" w14:textId="77777777" w:rsidTr="000B04B1">
        <w:tc>
          <w:tcPr>
            <w:tcW w:w="5035" w:type="dxa"/>
            <w:shd w:val="clear" w:color="auto" w:fill="FFFFFF" w:themeFill="background1"/>
            <w:vAlign w:val="center"/>
          </w:tcPr>
          <w:p w14:paraId="7F79D8F0"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image link:</w:t>
            </w:r>
          </w:p>
          <w:p w14:paraId="00845E4F" w14:textId="7780EBAD" w:rsidR="008C7B95" w:rsidRPr="003A5F04" w:rsidRDefault="003B2C3E" w:rsidP="000B04B1">
            <w:pPr>
              <w:rPr>
                <w:rStyle w:val="IntenseEmphasis"/>
                <w:rFonts w:ascii="Arial" w:hAnsi="Arial" w:cs="Arial"/>
                <w:i w:val="0"/>
                <w:sz w:val="20"/>
                <w:szCs w:val="20"/>
              </w:rPr>
            </w:pPr>
            <w:hyperlink r:id="rId18" w:history="1">
              <w:r>
                <w:rPr>
                  <w:rStyle w:val="Hyperlink"/>
                  <w:rFonts w:ascii="Arial" w:hAnsi="Arial" w:cs="Arial"/>
                  <w:sz w:val="20"/>
                  <w:szCs w:val="20"/>
                </w:rPr>
                <w:t>Check out Shutterstock photos</w:t>
              </w:r>
            </w:hyperlink>
          </w:p>
        </w:tc>
        <w:tc>
          <w:tcPr>
            <w:tcW w:w="10080" w:type="dxa"/>
            <w:shd w:val="clear" w:color="auto" w:fill="FFFFFF" w:themeFill="background1"/>
          </w:tcPr>
          <w:p w14:paraId="7122BE8F" w14:textId="77777777" w:rsidR="008C7B95" w:rsidRPr="003A5F04" w:rsidRDefault="008C7B95" w:rsidP="000B04B1">
            <w:pPr>
              <w:rPr>
                <w:rFonts w:ascii="Arial" w:hAnsi="Arial" w:cs="Arial"/>
                <w:sz w:val="20"/>
                <w:szCs w:val="20"/>
              </w:rPr>
            </w:pPr>
          </w:p>
        </w:tc>
      </w:tr>
      <w:tr w:rsidR="008C7B95" w:rsidRPr="00095073" w14:paraId="15A57873" w14:textId="77777777" w:rsidTr="000B04B1">
        <w:tc>
          <w:tcPr>
            <w:tcW w:w="5035" w:type="dxa"/>
            <w:shd w:val="clear" w:color="auto" w:fill="FFFFFF" w:themeFill="background1"/>
          </w:tcPr>
          <w:p w14:paraId="4D848FC0"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name</w:t>
            </w:r>
          </w:p>
        </w:tc>
        <w:tc>
          <w:tcPr>
            <w:tcW w:w="10080" w:type="dxa"/>
            <w:shd w:val="clear" w:color="auto" w:fill="FFFFFF" w:themeFill="background1"/>
          </w:tcPr>
          <w:p w14:paraId="718BA77E"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6932DED0" w14:textId="77777777" w:rsidTr="000B04B1">
        <w:tc>
          <w:tcPr>
            <w:tcW w:w="5035" w:type="dxa"/>
            <w:shd w:val="clear" w:color="auto" w:fill="FFFFFF" w:themeFill="background1"/>
          </w:tcPr>
          <w:p w14:paraId="080A8802"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reply email</w:t>
            </w:r>
          </w:p>
        </w:tc>
        <w:tc>
          <w:tcPr>
            <w:tcW w:w="10080" w:type="dxa"/>
            <w:shd w:val="clear" w:color="auto" w:fill="FFFFFF" w:themeFill="background1"/>
          </w:tcPr>
          <w:p w14:paraId="171058FF" w14:textId="77777777" w:rsidR="008C7B95" w:rsidRPr="00095073" w:rsidRDefault="008C7B95" w:rsidP="000B04B1">
            <w:pPr>
              <w:rPr>
                <w:rStyle w:val="IntenseEmphasis"/>
                <w:rFonts w:ascii="Arial" w:hAnsi="Arial" w:cs="Arial"/>
                <w:i w:val="0"/>
                <w:color w:val="auto"/>
                <w:sz w:val="20"/>
                <w:szCs w:val="20"/>
              </w:rPr>
            </w:pPr>
          </w:p>
        </w:tc>
      </w:tr>
    </w:tbl>
    <w:p w14:paraId="2EBDE78E" w14:textId="46C1DE53" w:rsidR="00E45E41" w:rsidRDefault="00E45E41" w:rsidP="00FA05C5">
      <w:pPr>
        <w:rPr>
          <w:rFonts w:ascii="Arial" w:hAnsi="Arial" w:cs="Arial"/>
        </w:rPr>
      </w:pPr>
    </w:p>
    <w:tbl>
      <w:tblPr>
        <w:tblW w:w="5000" w:type="pct"/>
        <w:shd w:val="clear" w:color="auto" w:fill="E0E5E5"/>
        <w:tblCellMar>
          <w:left w:w="0" w:type="dxa"/>
          <w:right w:w="0" w:type="dxa"/>
        </w:tblCellMar>
        <w:tblLook w:val="04A0" w:firstRow="1" w:lastRow="0" w:firstColumn="1" w:lastColumn="0" w:noHBand="0" w:noVBand="1"/>
      </w:tblPr>
      <w:tblGrid>
        <w:gridCol w:w="15840"/>
      </w:tblGrid>
      <w:tr w:rsidR="00806914" w14:paraId="2E7F37B7" w14:textId="77777777" w:rsidTr="00806914">
        <w:tc>
          <w:tcPr>
            <w:tcW w:w="0" w:type="auto"/>
            <w:shd w:val="clear" w:color="auto" w:fill="E0E5E5"/>
            <w:vAlign w:val="center"/>
            <w:hideMark/>
          </w:tcPr>
          <w:tbl>
            <w:tblPr>
              <w:tblW w:w="9000" w:type="dxa"/>
              <w:jc w:val="center"/>
              <w:tblCellMar>
                <w:left w:w="0" w:type="dxa"/>
                <w:right w:w="0" w:type="dxa"/>
              </w:tblCellMar>
              <w:tblLook w:val="04A0" w:firstRow="1" w:lastRow="0" w:firstColumn="1" w:lastColumn="0" w:noHBand="0" w:noVBand="1"/>
            </w:tblPr>
            <w:tblGrid>
              <w:gridCol w:w="9031"/>
            </w:tblGrid>
            <w:tr w:rsidR="00806914" w14:paraId="2E0CB522" w14:textId="77777777">
              <w:trPr>
                <w:jc w:val="center"/>
              </w:trPr>
              <w:tc>
                <w:tcPr>
                  <w:tcW w:w="9000" w:type="dxa"/>
                  <w:hideMark/>
                </w:tcPr>
                <w:tbl>
                  <w:tblPr>
                    <w:tblW w:w="5000" w:type="pct"/>
                    <w:jc w:val="center"/>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9015"/>
                  </w:tblGrid>
                  <w:tr w:rsidR="00806914" w14:paraId="5D2E36C2" w14:textId="77777777">
                    <w:trPr>
                      <w:jc w:val="center"/>
                    </w:trPr>
                    <w:tc>
                      <w:tcPr>
                        <w:tcW w:w="0" w:type="auto"/>
                        <w:tcBorders>
                          <w:top w:val="single" w:sz="6" w:space="0" w:color="CCCCCC"/>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806914" w14:paraId="0D8D1251"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806914" w14:paraId="1D8B1134" w14:textId="77777777">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806914" w14:paraId="0ED80F56" w14:textId="77777777">
                                      <w:trPr>
                                        <w:jc w:val="center"/>
                                      </w:trPr>
                                      <w:tc>
                                        <w:tcPr>
                                          <w:tcW w:w="0" w:type="auto"/>
                                          <w:hideMark/>
                                        </w:tcPr>
                                        <w:tbl>
                                          <w:tblPr>
                                            <w:tblpPr w:vertAnchor="text"/>
                                            <w:tblW w:w="5000" w:type="pct"/>
                                            <w:tblCellMar>
                                              <w:left w:w="0" w:type="dxa"/>
                                              <w:right w:w="0" w:type="dxa"/>
                                            </w:tblCellMar>
                                            <w:tblLook w:val="04A0" w:firstRow="1" w:lastRow="0" w:firstColumn="1" w:lastColumn="0" w:noHBand="0" w:noVBand="1"/>
                                          </w:tblPr>
                                          <w:tblGrid>
                                            <w:gridCol w:w="9000"/>
                                          </w:tblGrid>
                                          <w:tr w:rsidR="00806914" w14:paraId="0F310EB9"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806914" w14:paraId="39EA7E32"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806914" w14:paraId="434705C4" w14:textId="77777777">
                                                        <w:trPr>
                                                          <w:jc w:val="center"/>
                                                        </w:trPr>
                                                        <w:tc>
                                                          <w:tcPr>
                                                            <w:tcW w:w="0" w:type="auto"/>
                                                            <w:vAlign w:val="center"/>
                                                            <w:hideMark/>
                                                          </w:tcPr>
                                                          <w:p w14:paraId="540447E5" w14:textId="505A240B" w:rsidR="00806914" w:rsidRDefault="00806914" w:rsidP="00806914">
                                                            <w:pPr>
                                                              <w:spacing w:after="0"/>
                                                              <w:rPr>
                                                                <w:rFonts w:eastAsia="Times New Roman"/>
                                                              </w:rPr>
                                                            </w:pPr>
                                                            <w:r>
                                                              <w:rPr>
                                                                <w:rFonts w:eastAsia="Times New Roman"/>
                                                                <w:noProof/>
                                                              </w:rPr>
                                                              <w:drawing>
                                                                <wp:inline distT="0" distB="0" distL="0" distR="0" wp14:anchorId="61D2E7ED" wp14:editId="366B604C">
                                                                  <wp:extent cx="5715000" cy="1416050"/>
                                                                  <wp:effectExtent l="0" t="0" r="0" b="0"/>
                                                                  <wp:docPr id="13" name="Picture 13"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16050"/>
                                                                          </a:xfrm>
                                                                          <a:prstGeom prst="rect">
                                                                            <a:avLst/>
                                                                          </a:prstGeom>
                                                                          <a:noFill/>
                                                                          <a:ln>
                                                                            <a:noFill/>
                                                                          </a:ln>
                                                                        </pic:spPr>
                                                                      </pic:pic>
                                                                    </a:graphicData>
                                                                  </a:graphic>
                                                                </wp:inline>
                                                              </w:drawing>
                                                            </w:r>
                                                          </w:p>
                                                        </w:tc>
                                                      </w:tr>
                                                    </w:tbl>
                                                    <w:p w14:paraId="16B5076C" w14:textId="77777777" w:rsidR="00806914" w:rsidRDefault="00806914" w:rsidP="00806914">
                                                      <w:pPr>
                                                        <w:spacing w:after="0"/>
                                                        <w:jc w:val="center"/>
                                                        <w:rPr>
                                                          <w:rFonts w:ascii="Times New Roman" w:eastAsia="Times New Roman" w:hAnsi="Times New Roman" w:cs="Times New Roman"/>
                                                          <w:sz w:val="20"/>
                                                          <w:szCs w:val="20"/>
                                                        </w:rPr>
                                                      </w:pPr>
                                                    </w:p>
                                                  </w:tc>
                                                </w:tr>
                                              </w:tbl>
                                              <w:p w14:paraId="73F81456" w14:textId="77777777" w:rsidR="00806914" w:rsidRDefault="00806914" w:rsidP="00806914">
                                                <w:pPr>
                                                  <w:spacing w:after="0"/>
                                                  <w:rPr>
                                                    <w:rFonts w:ascii="Times New Roman" w:eastAsia="Times New Roman" w:hAnsi="Times New Roman" w:cs="Times New Roman"/>
                                                    <w:sz w:val="20"/>
                                                    <w:szCs w:val="20"/>
                                                  </w:rPr>
                                                </w:pPr>
                                              </w:p>
                                            </w:tc>
                                          </w:tr>
                                        </w:tbl>
                                        <w:p w14:paraId="680E7CD6" w14:textId="77777777" w:rsidR="00806914" w:rsidRDefault="00806914" w:rsidP="00806914">
                                          <w:pPr>
                                            <w:spacing w:after="0"/>
                                            <w:rPr>
                                              <w:rFonts w:ascii="Times New Roman" w:eastAsia="Times New Roman" w:hAnsi="Times New Roman" w:cs="Times New Roman"/>
                                              <w:sz w:val="20"/>
                                              <w:szCs w:val="20"/>
                                            </w:rPr>
                                          </w:pPr>
                                        </w:p>
                                      </w:tc>
                                    </w:tr>
                                  </w:tbl>
                                  <w:p w14:paraId="11D117CF" w14:textId="77777777" w:rsidR="00806914" w:rsidRDefault="00806914" w:rsidP="00806914">
                                    <w:pPr>
                                      <w:spacing w:after="0"/>
                                      <w:jc w:val="center"/>
                                      <w:rPr>
                                        <w:rFonts w:ascii="Times New Roman" w:eastAsia="Times New Roman" w:hAnsi="Times New Roman" w:cs="Times New Roman"/>
                                        <w:sz w:val="20"/>
                                        <w:szCs w:val="20"/>
                                      </w:rPr>
                                    </w:pPr>
                                  </w:p>
                                </w:tc>
                              </w:tr>
                            </w:tbl>
                            <w:p w14:paraId="7B1FC9C9" w14:textId="77777777" w:rsidR="00806914" w:rsidRDefault="00806914" w:rsidP="00806914">
                              <w:pPr>
                                <w:spacing w:after="0"/>
                                <w:jc w:val="center"/>
                                <w:rPr>
                                  <w:rFonts w:ascii="Times New Roman" w:eastAsia="Times New Roman" w:hAnsi="Times New Roman" w:cs="Times New Roman"/>
                                  <w:sz w:val="20"/>
                                  <w:szCs w:val="20"/>
                                </w:rPr>
                              </w:pPr>
                            </w:p>
                          </w:tc>
                        </w:tr>
                      </w:tbl>
                      <w:p w14:paraId="78046F49" w14:textId="77777777" w:rsidR="00806914" w:rsidRDefault="00806914" w:rsidP="00806914">
                        <w:pPr>
                          <w:spacing w:after="0"/>
                          <w:jc w:val="center"/>
                          <w:rPr>
                            <w:rFonts w:ascii="Times New Roman" w:eastAsia="Times New Roman" w:hAnsi="Times New Roman" w:cs="Times New Roman"/>
                            <w:sz w:val="20"/>
                            <w:szCs w:val="20"/>
                          </w:rPr>
                        </w:pPr>
                      </w:p>
                    </w:tc>
                  </w:tr>
                  <w:tr w:rsidR="00806914" w14:paraId="46F0F49B"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806914" w14:paraId="3843B9E9"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806914" w14:paraId="459E7EC9" w14:textId="77777777">
                                <w:trPr>
                                  <w:jc w:val="center"/>
                                </w:trPr>
                                <w:tc>
                                  <w:tcPr>
                                    <w:tcW w:w="0" w:type="auto"/>
                                    <w:tcMar>
                                      <w:top w:w="375" w:type="dxa"/>
                                      <w:left w:w="825" w:type="dxa"/>
                                      <w:bottom w:w="375" w:type="dxa"/>
                                      <w:right w:w="450" w:type="dxa"/>
                                    </w:tcMar>
                                    <w:vAlign w:val="center"/>
                                    <w:hideMark/>
                                  </w:tcPr>
                                  <w:p w14:paraId="50F79867" w14:textId="454AB25A" w:rsidR="00806914" w:rsidRDefault="00DC4148" w:rsidP="00806914">
                                    <w:pPr>
                                      <w:spacing w:after="0" w:line="270" w:lineRule="exact"/>
                                      <w:rPr>
                                        <w:rFonts w:ascii="Arial" w:eastAsia="Times New Roman" w:hAnsi="Arial" w:cs="Arial"/>
                                        <w:color w:val="000048"/>
                                        <w:sz w:val="21"/>
                                        <w:szCs w:val="21"/>
                                      </w:rPr>
                                    </w:pPr>
                                    <w:r w:rsidRPr="003A5F04">
                                      <w:rPr>
                                        <w:rFonts w:ascii="Arial" w:hAnsi="Arial" w:cs="Arial"/>
                                        <w:noProof/>
                                      </w:rPr>
                                      <mc:AlternateContent>
                                        <mc:Choice Requires="wpg">
                                          <w:drawing>
                                            <wp:anchor distT="0" distB="0" distL="114300" distR="114300" simplePos="0" relativeHeight="251735040" behindDoc="0" locked="0" layoutInCell="1" allowOverlap="1" wp14:anchorId="57191C88" wp14:editId="736048C9">
                                              <wp:simplePos x="0" y="0"/>
                                              <wp:positionH relativeFrom="column">
                                                <wp:posOffset>-2232660</wp:posOffset>
                                              </wp:positionH>
                                              <wp:positionV relativeFrom="paragraph">
                                                <wp:posOffset>306705</wp:posOffset>
                                              </wp:positionV>
                                              <wp:extent cx="2048510" cy="713740"/>
                                              <wp:effectExtent l="0" t="0" r="8890" b="0"/>
                                              <wp:wrapNone/>
                                              <wp:docPr id="31" name="Group 31"/>
                                              <wp:cNvGraphicFramePr/>
                                              <a:graphic xmlns:a="http://schemas.openxmlformats.org/drawingml/2006/main">
                                                <a:graphicData uri="http://schemas.microsoft.com/office/word/2010/wordprocessingGroup">
                                                  <wpg:wgp>
                                                    <wpg:cNvGrpSpPr/>
                                                    <wpg:grpSpPr>
                                                      <a:xfrm>
                                                        <a:off x="0" y="0"/>
                                                        <a:ext cx="2048510" cy="713740"/>
                                                        <a:chOff x="-222250" y="0"/>
                                                        <a:chExt cx="2048510" cy="714374"/>
                                                      </a:xfrm>
                                                    </wpg:grpSpPr>
                                                    <wpg:grpSp>
                                                      <wpg:cNvPr id="32" name="Group 32"/>
                                                      <wpg:cNvGrpSpPr/>
                                                      <wpg:grpSpPr>
                                                        <a:xfrm>
                                                          <a:off x="-220923" y="0"/>
                                                          <a:ext cx="2047183" cy="309880"/>
                                                          <a:chOff x="-516308" y="0"/>
                                                          <a:chExt cx="2047619" cy="309880"/>
                                                        </a:xfrm>
                                                      </wpg:grpSpPr>
                                                      <wps:wsp>
                                                        <wps:cNvPr id="33" name="Rectangle 33"/>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9C4624" w14:textId="0F82BAB2" w:rsidR="00A5268B" w:rsidRPr="00970991" w:rsidRDefault="00A5268B" w:rsidP="00A5268B">
                                                              <w:pPr>
                                                                <w:spacing w:after="0"/>
                                                                <w:jc w:val="center"/>
                                                                <w:rPr>
                                                                  <w:sz w:val="16"/>
                                                                </w:rPr>
                                                              </w:pPr>
                                                              <w:r>
                                                                <w:rPr>
                                                                  <w:sz w:val="16"/>
                                                                </w:rPr>
                                                                <w:t>Anchor statement</w:t>
                                                              </w:r>
                                                              <w:r w:rsidR="00316994">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Arrow 34"/>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222250" y="285007"/>
                                                          <a:ext cx="1868170" cy="42936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2E693" w14:textId="5533BBB6" w:rsidR="00A5268B" w:rsidRPr="00970991" w:rsidRDefault="00A5268B" w:rsidP="00A5268B">
                                                            <w:pPr>
                                                              <w:spacing w:after="0"/>
                                                              <w:jc w:val="center"/>
                                                              <w:rPr>
                                                                <w:sz w:val="16"/>
                                                              </w:rPr>
                                                            </w:pPr>
                                                            <w:r>
                                                              <w:rPr>
                                                                <w:sz w:val="16"/>
                                                              </w:rPr>
                                                              <w:t>25 words</w:t>
                                                            </w:r>
                                                            <w:r w:rsidR="00316994">
                                                              <w:rPr>
                                                                <w:sz w:val="16"/>
                                                              </w:rPr>
                                                              <w:t xml:space="preserve"> or </w:t>
                                                            </w:r>
                                                            <w:r>
                                                              <w:rPr>
                                                                <w:sz w:val="16"/>
                                                              </w:rPr>
                                                              <w:t xml:space="preserve">145 </w:t>
                                                            </w:r>
                                                            <w:r w:rsidR="00316994">
                                                              <w:rPr>
                                                                <w:sz w:val="16"/>
                                                              </w:rPr>
                                                              <w:t>characters max</w:t>
                                                            </w:r>
                                                            <w:r w:rsidR="00806914">
                                                              <w:rPr>
                                                                <w:sz w:val="16"/>
                                                              </w:rPr>
                                                              <w:t>.</w:t>
                                                            </w:r>
                                                            <w:r w:rsidR="00316994">
                                                              <w:rPr>
                                                                <w:sz w:val="16"/>
                                                              </w:rPr>
                                                              <w:t xml:space="preserve">, </w:t>
                                                            </w:r>
                                                            <w:r w:rsidRPr="00D11489">
                                                              <w:rPr>
                                                                <w:sz w:val="16"/>
                                                              </w:rPr>
                                                              <w:t>with space</w:t>
                                                            </w:r>
                                                            <w:r>
                                                              <w:rPr>
                                                                <w:sz w:val="16"/>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191C88" id="Group 31" o:spid="_x0000_s1031" style="position:absolute;margin-left:-175.8pt;margin-top:24.15pt;width:161.3pt;height:56.2pt;z-index:251735040;mso-width-relative:margin;mso-height-relative:margin" coordorigin="-2222" coordsize="2048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">
                                              <v:group id="Group 32" o:spid="_x0000_s1032" style="position:absolute;left:-2209;width:20471;height:3098" coordorigin="-5163" coordsize="20476,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3"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" fillcolor="#5b9bd5 [3204]" stroked="f" strokeweight="1.5pt">
                                                  <v:stroke endcap="round"/>
                                                  <v:textbox>
                                                    <w:txbxContent>
                                                      <w:p w14:paraId="039C4624" w14:textId="0F82BAB2" w:rsidR="00A5268B" w:rsidRPr="00970991" w:rsidRDefault="00A5268B" w:rsidP="00A5268B">
                                                        <w:pPr>
                                                          <w:spacing w:after="0"/>
                                                          <w:jc w:val="center"/>
                                                          <w:rPr>
                                                            <w:sz w:val="16"/>
                                                          </w:rPr>
                                                        </w:pPr>
                                                        <w:r>
                                                          <w:rPr>
                                                            <w:sz w:val="16"/>
                                                          </w:rPr>
                                                          <w:t>Anchor statement</w:t>
                                                        </w:r>
                                                        <w:r w:rsidR="00316994">
                                                          <w:rPr>
                                                            <w:sz w:val="16"/>
                                                          </w:rPr>
                                                          <w:t>:</w:t>
                                                        </w:r>
                                                      </w:p>
                                                    </w:txbxContent>
                                                  </v:textbox>
                                                </v:rect>
                                                <v:shape id="Right Arrow 34" o:spid="_x0000_s1034"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" adj="10800" fillcolor="#5b9bd5 [3204]" stroked="f" strokeweight="1.5pt">
                                                  <v:stroke endcap="round"/>
                                                </v:shape>
                                              </v:group>
                                              <v:rect id="Rectangle 35" o:spid="_x0000_s1035" style="position:absolute;left:-2222;top:2850;width:18681;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" fillcolor="#5b9bd5 [3204]" stroked="f" strokeweight="1.5pt">
                                                <v:stroke endcap="round"/>
                                                <v:textbox>
                                                  <w:txbxContent>
                                                    <w:p w14:paraId="5DA2E693" w14:textId="5533BBB6" w:rsidR="00A5268B" w:rsidRPr="00970991" w:rsidRDefault="00A5268B" w:rsidP="00A5268B">
                                                      <w:pPr>
                                                        <w:spacing w:after="0"/>
                                                        <w:jc w:val="center"/>
                                                        <w:rPr>
                                                          <w:sz w:val="16"/>
                                                        </w:rPr>
                                                      </w:pPr>
                                                      <w:r>
                                                        <w:rPr>
                                                          <w:sz w:val="16"/>
                                                        </w:rPr>
                                                        <w:t>25 words</w:t>
                                                      </w:r>
                                                      <w:r w:rsidR="00316994">
                                                        <w:rPr>
                                                          <w:sz w:val="16"/>
                                                        </w:rPr>
                                                        <w:t xml:space="preserve"> or </w:t>
                                                      </w:r>
                                                      <w:r>
                                                        <w:rPr>
                                                          <w:sz w:val="16"/>
                                                        </w:rPr>
                                                        <w:t xml:space="preserve">145 </w:t>
                                                      </w:r>
                                                      <w:r w:rsidR="00316994">
                                                        <w:rPr>
                                                          <w:sz w:val="16"/>
                                                        </w:rPr>
                                                        <w:t>characters max</w:t>
                                                      </w:r>
                                                      <w:r w:rsidR="00806914">
                                                        <w:rPr>
                                                          <w:sz w:val="16"/>
                                                        </w:rPr>
                                                        <w:t>.</w:t>
                                                      </w:r>
                                                      <w:r w:rsidR="00316994">
                                                        <w:rPr>
                                                          <w:sz w:val="16"/>
                                                        </w:rPr>
                                                        <w:t xml:space="preserve">, </w:t>
                                                      </w:r>
                                                      <w:r w:rsidRPr="00D11489">
                                                        <w:rPr>
                                                          <w:sz w:val="16"/>
                                                        </w:rPr>
                                                        <w:t>with space</w:t>
                                                      </w:r>
                                                      <w:r>
                                                        <w:rPr>
                                                          <w:sz w:val="16"/>
                                                        </w:rPr>
                                                        <w:t xml:space="preserve">s </w:t>
                                                      </w:r>
                                                    </w:p>
                                                  </w:txbxContent>
                                                </v:textbox>
                                              </v:rect>
                                            </v:group>
                                          </w:pict>
                                        </mc:Fallback>
                                      </mc:AlternateContent>
                                    </w:r>
                                    <w:r w:rsidR="00806914">
                                      <w:rPr>
                                        <w:rFonts w:ascii="Arial" w:eastAsia="Times New Roman" w:hAnsi="Arial" w:cs="Arial"/>
                                        <w:color w:val="000048"/>
                                        <w:sz w:val="21"/>
                                        <w:szCs w:val="21"/>
                                      </w:rPr>
                                      <w:t>Dear {{Recipient.FirstName}},</w:t>
                                    </w:r>
                                    <w:r w:rsidR="00806914">
                                      <w:rPr>
                                        <w:rFonts w:ascii="Arial" w:eastAsia="Times New Roman" w:hAnsi="Arial" w:cs="Arial"/>
                                        <w:color w:val="000048"/>
                                        <w:sz w:val="21"/>
                                        <w:szCs w:val="21"/>
                                      </w:rPr>
                                      <w:br/>
                                    </w:r>
                                    <w:r w:rsidR="00806914">
                                      <w:rPr>
                                        <w:rFonts w:ascii="Arial" w:eastAsia="Times New Roman" w:hAnsi="Arial" w:cs="Arial"/>
                                        <w:color w:val="000048"/>
                                        <w:sz w:val="21"/>
                                        <w:szCs w:val="21"/>
                                      </w:rPr>
                                      <w:br/>
                                    </w:r>
                                    <w:r w:rsidR="00806914">
                                      <w:rPr>
                                        <w:rStyle w:val="mobfont22"/>
                                        <w:rFonts w:ascii="Arial" w:eastAsia="Times New Roman" w:hAnsi="Arial" w:cs="Arial"/>
                                        <w:b/>
                                        <w:bCs/>
                                        <w:color w:val="2F78C4"/>
                                        <w:sz w:val="23"/>
                                        <w:szCs w:val="23"/>
                                      </w:rPr>
                                      <w:t xml:space="preserve">Lorem Ipsum is simply dummy text of the printing and typesetting industry. </w:t>
                                    </w:r>
                                    <w:r w:rsidR="00806914">
                                      <w:rPr>
                                        <w:rFonts w:ascii="Arial" w:eastAsia="Times New Roman" w:hAnsi="Arial" w:cs="Arial"/>
                                        <w:color w:val="000048"/>
                                        <w:sz w:val="21"/>
                                        <w:szCs w:val="21"/>
                                      </w:rPr>
                                      <w:br/>
                                    </w:r>
                                    <w:r w:rsidR="00806914">
                                      <w:rPr>
                                        <w:rFonts w:ascii="Arial" w:eastAsia="Times New Roman" w:hAnsi="Arial" w:cs="Arial"/>
                                        <w:color w:val="000048"/>
                                        <w:sz w:val="21"/>
                                        <w:szCs w:val="21"/>
                                      </w:rPr>
                                      <w:br/>
                                      <w:t xml:space="preserve">Lorem ipsum dolor sit amet, consectetur adipisc ig elit. Proin sagittis nibh ut eros finibus varius. Sed magna tellus, eleifend id venenatis ut, auctor non magnat aliquetnibh ut euismod aliquetroin velerat egestas, consequateros vel, rhoncus erat. </w:t>
                                    </w:r>
                                  </w:p>
                                </w:tc>
                              </w:tr>
                              <w:tr w:rsidR="00806914" w14:paraId="07ED0883" w14:textId="77777777">
                                <w:trPr>
                                  <w:jc w:val="center"/>
                                </w:trPr>
                                <w:tc>
                                  <w:tcPr>
                                    <w:tcW w:w="0" w:type="auto"/>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806914" w14:paraId="570D0037"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806914" w14:paraId="741F71EB" w14:textId="77777777">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806914" w14:paraId="3EEF3B72" w14:textId="77777777">
                                                  <w:trPr>
                                                    <w:jc w:val="center"/>
                                                  </w:trPr>
                                                  <w:tc>
                                                    <w:tcPr>
                                                      <w:tcW w:w="0" w:type="auto"/>
                                                      <w:hideMark/>
                                                    </w:tcPr>
                                                    <w:tbl>
                                                      <w:tblPr>
                                                        <w:tblpPr w:vertAnchor="text"/>
                                                        <w:tblW w:w="5000" w:type="pct"/>
                                                        <w:tblCellMar>
                                                          <w:left w:w="0" w:type="dxa"/>
                                                          <w:right w:w="0" w:type="dxa"/>
                                                        </w:tblCellMar>
                                                        <w:tblLook w:val="04A0" w:firstRow="1" w:lastRow="0" w:firstColumn="1" w:lastColumn="0" w:noHBand="0" w:noVBand="1"/>
                                                      </w:tblPr>
                                                      <w:tblGrid>
                                                        <w:gridCol w:w="9000"/>
                                                      </w:tblGrid>
                                                      <w:tr w:rsidR="00806914" w14:paraId="3DC21F9B" w14:textId="77777777">
                                                        <w:tc>
                                                          <w:tcPr>
                                                            <w:tcW w:w="0" w:type="auto"/>
                                                            <w:tcMar>
                                                              <w:top w:w="0" w:type="dxa"/>
                                                              <w:left w:w="825" w:type="dxa"/>
                                                              <w:bottom w:w="375" w:type="dxa"/>
                                                              <w:right w:w="450" w:type="dxa"/>
                                                            </w:tcMar>
                                                            <w:vAlign w:val="center"/>
                                                            <w:hideMark/>
                                                          </w:tcPr>
                                                          <w:tbl>
                                                            <w:tblPr>
                                                              <w:tblW w:w="5000" w:type="pct"/>
                                                              <w:shd w:val="clear" w:color="auto" w:fill="000048"/>
                                                              <w:tblCellMar>
                                                                <w:left w:w="0" w:type="dxa"/>
                                                                <w:right w:w="0" w:type="dxa"/>
                                                              </w:tblCellMar>
                                                              <w:tblLook w:val="04A0" w:firstRow="1" w:lastRow="0" w:firstColumn="1" w:lastColumn="0" w:noHBand="0" w:noVBand="1"/>
                                                            </w:tblPr>
                                                            <w:tblGrid>
                                                              <w:gridCol w:w="7725"/>
                                                            </w:tblGrid>
                                                            <w:tr w:rsidR="00806914" w14:paraId="07E01D4E" w14:textId="77777777">
                                                              <w:tc>
                                                                <w:tcPr>
                                                                  <w:tcW w:w="0" w:type="auto"/>
                                                                  <w:shd w:val="clear" w:color="auto" w:fill="000048"/>
                                                                  <w:vAlign w:val="center"/>
                                                                  <w:hideMark/>
                                                                </w:tcPr>
                                                                <w:p w14:paraId="6C72B6EA" w14:textId="09D10C14" w:rsidR="00806914" w:rsidRDefault="00806914" w:rsidP="00806914">
                                                                  <w:pPr>
                                                                    <w:spacing w:after="0"/>
                                                                    <w:rPr>
                                                                      <w:rFonts w:ascii="Calibri" w:eastAsia="Times New Roman" w:hAnsi="Calibri" w:cs="Calibri"/>
                                                                    </w:rPr>
                                                                  </w:pPr>
                                                                  <w:r>
                                                                    <w:rPr>
                                                                      <w:rFonts w:eastAsia="Times New Roman"/>
                                                                      <w:noProof/>
                                                                    </w:rPr>
                                                                    <w:drawing>
                                                                      <wp:inline distT="0" distB="0" distL="0" distR="0" wp14:anchorId="73184890" wp14:editId="6A739283">
                                                                        <wp:extent cx="4902200" cy="1524000"/>
                                                                        <wp:effectExtent l="0" t="0" r="0" b="0"/>
                                                                        <wp:docPr id="12" name="Picture 1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3303" cy="1524343"/>
                                                                                </a:xfrm>
                                                                                <a:prstGeom prst="rect">
                                                                                  <a:avLst/>
                                                                                </a:prstGeom>
                                                                                <a:noFill/>
                                                                                <a:ln>
                                                                                  <a:noFill/>
                                                                                </a:ln>
                                                                              </pic:spPr>
                                                                            </pic:pic>
                                                                          </a:graphicData>
                                                                        </a:graphic>
                                                                      </wp:inline>
                                                                    </w:drawing>
                                                                  </w:r>
                                                                </w:p>
                                                              </w:tc>
                                                            </w:tr>
                                                            <w:tr w:rsidR="00806914" w14:paraId="5B41A067" w14:textId="77777777">
                                                              <w:tc>
                                                                <w:tcPr>
                                                                  <w:tcW w:w="0" w:type="auto"/>
                                                                  <w:shd w:val="clear" w:color="auto" w:fill="000048"/>
                                                                  <w:tcMar>
                                                                    <w:top w:w="300" w:type="dxa"/>
                                                                    <w:left w:w="375" w:type="dxa"/>
                                                                    <w:bottom w:w="300" w:type="dxa"/>
                                                                    <w:right w:w="375" w:type="dxa"/>
                                                                  </w:tcMar>
                                                                  <w:vAlign w:val="center"/>
                                                                  <w:hideMark/>
                                                                </w:tcPr>
                                                                <w:p w14:paraId="3BD0FB33" w14:textId="5A635770" w:rsidR="00806914" w:rsidRDefault="00806914" w:rsidP="00806914">
                                                                  <w:pPr>
                                                                    <w:spacing w:after="0" w:line="270" w:lineRule="exact"/>
                                                                    <w:jc w:val="center"/>
                                                                    <w:rPr>
                                                                      <w:rFonts w:ascii="Arial" w:eastAsia="Times New Roman" w:hAnsi="Arial" w:cs="Arial"/>
                                                                      <w:color w:val="FFFFFF"/>
                                                                      <w:sz w:val="21"/>
                                                                      <w:szCs w:val="21"/>
                                                                    </w:rPr>
                                                                  </w:pPr>
                                                                  <w:r>
                                                                    <w:rPr>
                                                                      <w:rFonts w:ascii="Arial" w:eastAsia="Times New Roman" w:hAnsi="Arial" w:cs="Arial"/>
                                                                      <w:b/>
                                                                      <w:bCs/>
                                                                      <w:color w:val="FFFFFF"/>
                                                                      <w:sz w:val="21"/>
                                                                      <w:szCs w:val="21"/>
                                                                    </w:rPr>
                                                                    <w:t>Lorem ipsum dolor sit amet, consectetur adipisc ig elit. Proin sagittis nibh ut eros finibus varius.</w:t>
                                                                  </w:r>
                                                                </w:p>
                                                              </w:tc>
                                                            </w:tr>
                                                            <w:tr w:rsidR="00806914" w14:paraId="22F08299" w14:textId="77777777">
                                                              <w:tc>
                                                                <w:tcPr>
                                                                  <w:tcW w:w="0" w:type="auto"/>
                                                                  <w:shd w:val="clear" w:color="auto" w:fill="000048"/>
                                                                  <w:tcMar>
                                                                    <w:top w:w="0" w:type="dxa"/>
                                                                    <w:left w:w="375" w:type="dxa"/>
                                                                    <w:bottom w:w="300" w:type="dxa"/>
                                                                    <w:right w:w="375" w:type="dxa"/>
                                                                  </w:tcMar>
                                                                  <w:vAlign w:val="center"/>
                                                                  <w:hideMark/>
                                                                </w:tcPr>
                                                                <w:p w14:paraId="7FB37731" w14:textId="4101BFC2" w:rsidR="00806914" w:rsidRDefault="00DC4148" w:rsidP="00806914">
                                                                  <w:pPr>
                                                                    <w:spacing w:after="0"/>
                                                                    <w:jc w:val="center"/>
                                                                    <w:rPr>
                                                                      <w:rFonts w:ascii="Calibri" w:eastAsia="Times New Roman" w:hAnsi="Calibri" w:cs="Calibri"/>
                                                                      <w:color w:val="000000"/>
                                                                    </w:rPr>
                                                                  </w:pPr>
                                                                  <w:ins w:id="0" w:author="Jones, Matthew (Cognizant)" w:date="2020-09-16T09:09:00Z">
                                                                    <w:r>
                                                                      <w:rPr>
                                                                        <w:rFonts w:ascii="Arial" w:eastAsia="Times New Roman" w:hAnsi="Arial" w:cs="Arial"/>
                                                                        <w:noProof/>
                                                                        <w:color w:val="000000"/>
                                                                        <w:sz w:val="21"/>
                                                                        <w:szCs w:val="21"/>
                                                                      </w:rPr>
                                                                      <mc:AlternateContent>
                                                                        <mc:Choice Requires="wps">
                                                                          <w:drawing>
                                                                            <wp:anchor distT="0" distB="0" distL="114300" distR="114300" simplePos="0" relativeHeight="251745280" behindDoc="0" locked="0" layoutInCell="1" allowOverlap="1" wp14:anchorId="2B8097B3" wp14:editId="549B4312">
                                                                              <wp:simplePos x="0" y="0"/>
                                                                              <wp:positionH relativeFrom="column">
                                                                                <wp:posOffset>3456940</wp:posOffset>
                                                                              </wp:positionH>
                                                                              <wp:positionV relativeFrom="paragraph">
                                                                                <wp:posOffset>-49530</wp:posOffset>
                                                                              </wp:positionV>
                                                                              <wp:extent cx="1677035" cy="485775"/>
                                                                              <wp:effectExtent l="0" t="0" r="0" b="9525"/>
                                                                              <wp:wrapNone/>
                                                                              <wp:docPr id="45" name="Rectangle 45"/>
                                                                              <wp:cNvGraphicFramePr/>
                                                                              <a:graphic xmlns:a="http://schemas.openxmlformats.org/drawingml/2006/main">
                                                                                <a:graphicData uri="http://schemas.microsoft.com/office/word/2010/wordprocessingShape">
                                                                                  <wps:wsp>
                                                                                    <wps:cNvSpPr/>
                                                                                    <wps:spPr>
                                                                                      <a:xfrm>
                                                                                        <a:off x="0" y="0"/>
                                                                                        <a:ext cx="1677035" cy="4857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E005F" w14:textId="7AEDD617" w:rsidR="00A5268B" w:rsidRPr="00970991" w:rsidRDefault="00296C1B" w:rsidP="00A5268B">
                                                                                          <w:pPr>
                                                                                            <w:spacing w:after="0"/>
                                                                                            <w:jc w:val="center"/>
                                                                                            <w:rPr>
                                                                                              <w:sz w:val="16"/>
                                                                                            </w:rPr>
                                                                                          </w:pPr>
                                                                                          <w:r>
                                                                                            <w:rPr>
                                                                                              <w:sz w:val="16"/>
                                                                                            </w:rPr>
                                                                                            <w:t>CTA Text</w:t>
                                                                                          </w:r>
                                                                                          <w:r w:rsidR="001D33D6">
                                                                                            <w:rPr>
                                                                                              <w:sz w:val="16"/>
                                                                                            </w:rPr>
                                                                                            <w:t>***</w:t>
                                                                                          </w:r>
                                                                                          <w:r>
                                                                                            <w:rPr>
                                                                                              <w:sz w:val="16"/>
                                                                                            </w:rPr>
                                                                                            <w:t>:</w:t>
                                                                                          </w:r>
                                                                                          <w:r w:rsidR="001D33D6">
                                                                                            <w:rPr>
                                                                                              <w:sz w:val="16"/>
                                                                                            </w:rPr>
                                                                                            <w:t xml:space="preserve"> 4 words or 3</w:t>
                                                                                          </w:r>
                                                                                          <w:r w:rsidR="00693204">
                                                                                            <w:rPr>
                                                                                              <w:sz w:val="16"/>
                                                                                            </w:rPr>
                                                                                            <w:t>0 characters max with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097B3" id="Rectangle 45" o:spid="_x0000_s1036" style="position:absolute;left:0;text-align:left;margin-left:272.2pt;margin-top:-3.9pt;width:132.0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" fillcolor="#5b9bd5 [3204]" stroked="f" strokeweight="1.5pt">
                                                                              <v:stroke endcap="round"/>
                                                                              <v:textbox>
                                                                                <w:txbxContent>
                                                                                  <w:p w14:paraId="229E005F" w14:textId="7AEDD617" w:rsidR="00A5268B" w:rsidRPr="00970991" w:rsidRDefault="00296C1B" w:rsidP="00A5268B">
                                                                                    <w:pPr>
                                                                                      <w:spacing w:after="0"/>
                                                                                      <w:jc w:val="center"/>
                                                                                      <w:rPr>
                                                                                        <w:sz w:val="16"/>
                                                                                      </w:rPr>
                                                                                    </w:pPr>
                                                                                    <w:r>
                                                                                      <w:rPr>
                                                                                        <w:sz w:val="16"/>
                                                                                      </w:rPr>
                                                                                      <w:t>CTA Text</w:t>
                                                                                    </w:r>
                                                                                    <w:r w:rsidR="001D33D6">
                                                                                      <w:rPr>
                                                                                        <w:sz w:val="16"/>
                                                                                      </w:rPr>
                                                                                      <w:t>***</w:t>
                                                                                    </w:r>
                                                                                    <w:r>
                                                                                      <w:rPr>
                                                                                        <w:sz w:val="16"/>
                                                                                      </w:rPr>
                                                                                      <w:t>:</w:t>
                                                                                    </w:r>
                                                                                    <w:r w:rsidR="001D33D6">
                                                                                      <w:rPr>
                                                                                        <w:sz w:val="16"/>
                                                                                      </w:rPr>
                                                                                      <w:t xml:space="preserve"> 4 words or 3</w:t>
                                                                                    </w:r>
                                                                                    <w:r w:rsidR="00693204">
                                                                                      <w:rPr>
                                                                                        <w:sz w:val="16"/>
                                                                                      </w:rPr>
                                                                                      <w:t>0 characters max with spaces</w:t>
                                                                                    </w:r>
                                                                                  </w:p>
                                                                                </w:txbxContent>
                                                                              </v:textbox>
                                                                            </v:rect>
                                                                          </w:pict>
                                                                        </mc:Fallback>
                                                                      </mc:AlternateContent>
                                                                    </w:r>
                                                                  </w:ins>
                                                                  <w:r w:rsidR="00806914">
                                                                    <w:rPr>
                                                                      <w:rFonts w:ascii="Calibri" w:eastAsia="Times New Roman" w:hAnsi="Calibri" w:cs="Calibri"/>
                                                                      <w:noProof/>
                                                                      <w:color w:val="000000"/>
                                                                    </w:rPr>
                                                                    <mc:AlternateContent>
                                                                      <mc:Choice Requires="wps">
                                                                        <w:drawing>
                                                                          <wp:inline distT="0" distB="0" distL="0" distR="0" wp14:anchorId="02145A25" wp14:editId="6FC8609C">
                                                                            <wp:extent cx="1666875" cy="304800"/>
                                                                            <wp:effectExtent l="9525" t="9525" r="0" b="0"/>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04800"/>
                                                                                    </a:xfrm>
                                                                                    <a:prstGeom prst="roundRect">
                                                                                      <a:avLst>
                                                                                        <a:gd name="adj" fmla="val 312995"/>
                                                                                      </a:avLst>
                                                                                    </a:prstGeom>
                                                                                    <a:solidFill>
                                                                                      <a:srgbClr val="26EFE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6AB2F1" w14:textId="77777777" w:rsidR="00806914" w:rsidRDefault="003B2C3E" w:rsidP="00806914">
                                                                                        <w:pPr>
                                                                                          <w:jc w:val="center"/>
                                                                                          <w:rPr>
                                                                                            <w:rFonts w:eastAsia="Times New Roman"/>
                                                                                          </w:rPr>
                                                                                        </w:pPr>
                                                                                        <w:hyperlink w:history="1">
                                                                                          <w:r w:rsidR="00806914">
                                                                                            <w:rPr>
                                                                                              <w:rStyle w:val="Hyperlink"/>
                                                                                              <w:rFonts w:ascii="Arial" w:eastAsia="Times New Roman" w:hAnsi="Arial" w:cs="Arial"/>
                                                                                              <w:b/>
                                                                                              <w:bCs/>
                                                                                              <w:color w:val="000048"/>
                                                                                              <w:sz w:val="20"/>
                                                                                              <w:szCs w:val="20"/>
                                                                                              <w:u w:val="none"/>
                                                                                              <w:shd w:val="clear" w:color="auto" w:fill="26EFE9"/>
                                                                                            </w:rPr>
                                                                                            <w:t xml:space="preserve">Download casestudy </w:t>
                                                                                          </w:r>
                                                                                        </w:hyperlink>
                                                                                      </w:p>
                                                                                    </w:txbxContent>
                                                                                  </wps:txbx>
                                                                                  <wps:bodyPr rot="0" vert="horz" wrap="square" lIns="91440" tIns="45720" rIns="91440" bIns="45720" anchor="ctr" anchorCtr="0" upright="1">
                                                                                    <a:noAutofit/>
                                                                                  </wps:bodyPr>
                                                                                </wps:wsp>
                                                                              </a:graphicData>
                                                                            </a:graphic>
                                                                          </wp:inline>
                                                                        </w:drawing>
                                                                      </mc:Choice>
                                                                      <mc:Fallback>
                                                                        <w:pict>
                                                                          <v:roundrect w14:anchorId="02145A25" id="Rectangle: Rounded Corners 15" o:spid="_x0000_s1037" style="width:131.25pt;height:24pt;visibility:visible;mso-wrap-style:square;mso-left-percent:-10001;mso-top-percent:-10001;mso-position-horizontal:absolute;mso-position-horizontal-relative:char;mso-position-vertical:absolute;mso-position-vertical-relative:line;mso-left-percent:-10001;mso-top-percent:-10001;v-text-anchor:middle" arcsize="205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" fillcolor="#26efe9" stroked="f">
                                                                            <v:textbox>
                                                                              <w:txbxContent>
                                                                                <w:p w14:paraId="4C6AB2F1" w14:textId="77777777" w:rsidR="00806914" w:rsidRDefault="003B2C3E" w:rsidP="00806914">
                                                                                  <w:pPr>
                                                                                    <w:jc w:val="center"/>
                                                                                    <w:rPr>
                                                                                      <w:rFonts w:eastAsia="Times New Roman"/>
                                                                                    </w:rPr>
                                                                                  </w:pPr>
                                                                                  <w:hyperlink w:history="1">
                                                                                    <w:r w:rsidR="00806914">
                                                                                      <w:rPr>
                                                                                        <w:rStyle w:val="Hyperlink"/>
                                                                                        <w:rFonts w:ascii="Arial" w:eastAsia="Times New Roman" w:hAnsi="Arial" w:cs="Arial"/>
                                                                                        <w:b/>
                                                                                        <w:bCs/>
                                                                                        <w:color w:val="000048"/>
                                                                                        <w:sz w:val="20"/>
                                                                                        <w:szCs w:val="20"/>
                                                                                        <w:u w:val="none"/>
                                                                                        <w:shd w:val="clear" w:color="auto" w:fill="26EFE9"/>
                                                                                      </w:rPr>
                                                                                      <w:t xml:space="preserve">Download casestudy </w:t>
                                                                                    </w:r>
                                                                                  </w:hyperlink>
                                                                                </w:p>
                                                                              </w:txbxContent>
                                                                            </v:textbox>
                                                                            <w10:anchorlock/>
                                                                          </v:roundrect>
                                                                        </w:pict>
                                                                      </mc:Fallback>
                                                                    </mc:AlternateContent>
                                                                  </w:r>
                                                                </w:p>
                                                              </w:tc>
                                                            </w:tr>
                                                          </w:tbl>
                                                          <w:p w14:paraId="7FCEDB5B" w14:textId="634DF6CB" w:rsidR="00806914" w:rsidRDefault="00806914" w:rsidP="00806914">
                                                            <w:pPr>
                                                              <w:spacing w:after="0"/>
                                                              <w:rPr>
                                                                <w:rFonts w:ascii="Times New Roman" w:eastAsia="Times New Roman" w:hAnsi="Times New Roman" w:cs="Times New Roman"/>
                                                                <w:sz w:val="20"/>
                                                                <w:szCs w:val="20"/>
                                                              </w:rPr>
                                                            </w:pPr>
                                                          </w:p>
                                                        </w:tc>
                                                      </w:tr>
                                                    </w:tbl>
                                                    <w:p w14:paraId="5B43465D" w14:textId="77777777" w:rsidR="00806914" w:rsidRDefault="00806914" w:rsidP="00806914">
                                                      <w:pPr>
                                                        <w:spacing w:after="0"/>
                                                        <w:rPr>
                                                          <w:rFonts w:ascii="Times New Roman" w:eastAsia="Times New Roman" w:hAnsi="Times New Roman" w:cs="Times New Roman"/>
                                                          <w:sz w:val="20"/>
                                                          <w:szCs w:val="20"/>
                                                        </w:rPr>
                                                      </w:pPr>
                                                    </w:p>
                                                  </w:tc>
                                                </w:tr>
                                              </w:tbl>
                                              <w:p w14:paraId="7AC86033" w14:textId="77777777" w:rsidR="00806914" w:rsidRDefault="00806914" w:rsidP="00806914">
                                                <w:pPr>
                                                  <w:spacing w:after="0"/>
                                                  <w:jc w:val="center"/>
                                                  <w:rPr>
                                                    <w:rFonts w:ascii="Times New Roman" w:eastAsia="Times New Roman" w:hAnsi="Times New Roman" w:cs="Times New Roman"/>
                                                    <w:sz w:val="20"/>
                                                    <w:szCs w:val="20"/>
                                                  </w:rPr>
                                                </w:pPr>
                                              </w:p>
                                            </w:tc>
                                          </w:tr>
                                        </w:tbl>
                                        <w:p w14:paraId="75624C10" w14:textId="77777777" w:rsidR="00806914" w:rsidRDefault="00806914" w:rsidP="00806914">
                                          <w:pPr>
                                            <w:spacing w:after="0"/>
                                            <w:jc w:val="center"/>
                                            <w:rPr>
                                              <w:rFonts w:ascii="Times New Roman" w:eastAsia="Times New Roman" w:hAnsi="Times New Roman" w:cs="Times New Roman"/>
                                              <w:sz w:val="20"/>
                                              <w:szCs w:val="20"/>
                                            </w:rPr>
                                          </w:pPr>
                                        </w:p>
                                      </w:tc>
                                    </w:tr>
                                  </w:tbl>
                                  <w:p w14:paraId="28CE284E" w14:textId="77777777" w:rsidR="00806914" w:rsidRDefault="00806914" w:rsidP="00806914">
                                    <w:pPr>
                                      <w:spacing w:after="0"/>
                                      <w:jc w:val="center"/>
                                      <w:rPr>
                                        <w:rFonts w:ascii="Times New Roman" w:eastAsia="Times New Roman" w:hAnsi="Times New Roman" w:cs="Times New Roman"/>
                                        <w:sz w:val="20"/>
                                        <w:szCs w:val="20"/>
                                      </w:rPr>
                                    </w:pPr>
                                  </w:p>
                                </w:tc>
                              </w:tr>
                              <w:tr w:rsidR="00806914" w14:paraId="747AAF4F" w14:textId="77777777">
                                <w:trPr>
                                  <w:jc w:val="center"/>
                                </w:trPr>
                                <w:tc>
                                  <w:tcPr>
                                    <w:tcW w:w="0" w:type="auto"/>
                                    <w:tcMar>
                                      <w:top w:w="0" w:type="dxa"/>
                                      <w:left w:w="825" w:type="dxa"/>
                                      <w:bottom w:w="375" w:type="dxa"/>
                                      <w:right w:w="450" w:type="dxa"/>
                                    </w:tcMar>
                                    <w:vAlign w:val="center"/>
                                    <w:hideMark/>
                                  </w:tcPr>
                                  <w:p w14:paraId="2B6C4AB4" w14:textId="77777777" w:rsidR="00806914" w:rsidRDefault="00806914" w:rsidP="00806914">
                                    <w:pPr>
                                      <w:spacing w:after="0" w:line="270" w:lineRule="exact"/>
                                      <w:rPr>
                                        <w:rFonts w:ascii="Arial" w:eastAsia="Times New Roman" w:hAnsi="Arial" w:cs="Arial"/>
                                        <w:color w:val="000048"/>
                                        <w:sz w:val="21"/>
                                        <w:szCs w:val="21"/>
                                      </w:rPr>
                                    </w:pPr>
                                    <w:r>
                                      <w:rPr>
                                        <w:rFonts w:ascii="Arial" w:eastAsia="Times New Roman" w:hAnsi="Arial" w:cs="Arial"/>
                                        <w:color w:val="000048"/>
                                        <w:sz w:val="21"/>
                                        <w:szCs w:val="21"/>
                                      </w:rPr>
                                      <w:t xml:space="preserve">Lorem ipsum dolor sit amet, consectetur adipisc ig elit. Proin sagittis nibh ut eros finibus varius. Sed magna tellus, eleifend id venenatis ut, auctor non magnat aliquetnibh ut euismod aliquetroin velerat egestas, consequateros vel, rhoncus erat. Lorem ipsum dolor sit amet, consectetur adipisc ig elit. Proin sagittis nibh ut eros finibus varius. Sed magna tellus, eleifend id venenatis ut, auctor non magnat aliquetnibh ut euismod aliquetroin velerat egestas, consequateros vel, rhoncus erat. Lorem ipsum dolor sit amet, consectetur adipisc ig elit. Proin sagittis nibh ut eros finibus varius. Sed magna tellus, eleifend id venenatis ut, </w:t>
                                    </w:r>
                                    <w:r>
                                      <w:rPr>
                                        <w:rFonts w:ascii="Arial" w:eastAsia="Times New Roman" w:hAnsi="Arial" w:cs="Arial"/>
                                        <w:color w:val="000048"/>
                                        <w:sz w:val="21"/>
                                        <w:szCs w:val="21"/>
                                      </w:rPr>
                                      <w:br/>
                                    </w:r>
                                    <w:r>
                                      <w:rPr>
                                        <w:rFonts w:ascii="Arial" w:eastAsia="Times New Roman" w:hAnsi="Arial" w:cs="Arial"/>
                                        <w:color w:val="000048"/>
                                        <w:sz w:val="21"/>
                                        <w:szCs w:val="21"/>
                                      </w:rPr>
                                      <w:br/>
                                      <w:t xml:space="preserve">Lorem ipsum dolor sit amet, consectetur adipisc ig elit. Proin sagittis nibh ut eros finibus varius. Sed magna tellus, eleifend id venenatis ut, auctor non magnat aliquetnibh ut euismod aliquetroin velerat egestas, consequateros vel, rhoncus erat. Lorem ipsum dolor sit amet, consectetur adipisc ig elit. Proin sagittis nibh ut eros finibus varius. Sed magna tellus, eleifend id venenatis ut. </w:t>
                                    </w:r>
                                    <w:r>
                                      <w:rPr>
                                        <w:rFonts w:ascii="Arial" w:eastAsia="Times New Roman" w:hAnsi="Arial" w:cs="Arial"/>
                                        <w:color w:val="000048"/>
                                        <w:sz w:val="21"/>
                                        <w:szCs w:val="21"/>
                                      </w:rPr>
                                      <w:br/>
                                    </w:r>
                                    <w:r>
                                      <w:rPr>
                                        <w:rFonts w:ascii="Arial" w:eastAsia="Times New Roman" w:hAnsi="Arial" w:cs="Arial"/>
                                        <w:color w:val="000048"/>
                                        <w:sz w:val="21"/>
                                        <w:szCs w:val="21"/>
                                      </w:rPr>
                                      <w:br/>
                                      <w:t>Best regards,</w:t>
                                    </w:r>
                                    <w:r>
                                      <w:rPr>
                                        <w:rFonts w:ascii="Arial" w:eastAsia="Times New Roman" w:hAnsi="Arial" w:cs="Arial"/>
                                        <w:color w:val="000048"/>
                                        <w:sz w:val="21"/>
                                        <w:szCs w:val="21"/>
                                      </w:rPr>
                                      <w:br/>
                                    </w:r>
                                    <w:r>
                                      <w:rPr>
                                        <w:rFonts w:ascii="Arial" w:eastAsia="Times New Roman" w:hAnsi="Arial" w:cs="Arial"/>
                                        <w:color w:val="000048"/>
                                        <w:sz w:val="21"/>
                                        <w:szCs w:val="21"/>
                                      </w:rPr>
                                      <w:br/>
                                    </w:r>
                                    <w:r>
                                      <w:rPr>
                                        <w:rFonts w:ascii="Arial" w:eastAsia="Times New Roman" w:hAnsi="Arial" w:cs="Arial"/>
                                        <w:b/>
                                        <w:bCs/>
                                        <w:color w:val="000048"/>
                                        <w:sz w:val="21"/>
                                        <w:szCs w:val="21"/>
                                      </w:rPr>
                                      <w:t>Name</w:t>
                                    </w:r>
                                    <w:r>
                                      <w:rPr>
                                        <w:rFonts w:ascii="Arial" w:eastAsia="Times New Roman" w:hAnsi="Arial" w:cs="Arial"/>
                                        <w:color w:val="000048"/>
                                        <w:sz w:val="21"/>
                                        <w:szCs w:val="21"/>
                                      </w:rPr>
                                      <w:br/>
                                      <w:t>Job Title</w:t>
                                    </w:r>
                                    <w:r>
                                      <w:rPr>
                                        <w:rFonts w:ascii="Arial" w:eastAsia="Times New Roman" w:hAnsi="Arial" w:cs="Arial"/>
                                        <w:color w:val="000048"/>
                                        <w:sz w:val="21"/>
                                        <w:szCs w:val="21"/>
                                      </w:rPr>
                                      <w:br/>
                                      <w:t>Cognizant</w:t>
                                    </w:r>
                                  </w:p>
                                </w:tc>
                              </w:tr>
                            </w:tbl>
                            <w:p w14:paraId="21A45453" w14:textId="77777777" w:rsidR="00806914" w:rsidRDefault="00806914" w:rsidP="00806914">
                              <w:pPr>
                                <w:spacing w:after="0"/>
                                <w:jc w:val="center"/>
                                <w:rPr>
                                  <w:rFonts w:ascii="Times New Roman" w:eastAsia="Times New Roman" w:hAnsi="Times New Roman" w:cs="Times New Roman"/>
                                  <w:sz w:val="20"/>
                                  <w:szCs w:val="20"/>
                                </w:rPr>
                              </w:pPr>
                            </w:p>
                          </w:tc>
                        </w:tr>
                      </w:tbl>
                      <w:p w14:paraId="193FFD9B" w14:textId="1038BE49" w:rsidR="00806914" w:rsidRDefault="00806914" w:rsidP="00806914">
                        <w:pPr>
                          <w:spacing w:after="0"/>
                          <w:jc w:val="center"/>
                          <w:rPr>
                            <w:rFonts w:ascii="Times New Roman" w:eastAsia="Times New Roman" w:hAnsi="Times New Roman" w:cs="Times New Roman"/>
                            <w:sz w:val="20"/>
                            <w:szCs w:val="20"/>
                          </w:rPr>
                        </w:pPr>
                      </w:p>
                    </w:tc>
                  </w:tr>
                  <w:tr w:rsidR="00806914" w14:paraId="066D4535" w14:textId="77777777">
                    <w:trPr>
                      <w:jc w:val="center"/>
                    </w:trPr>
                    <w:tc>
                      <w:tcPr>
                        <w:tcW w:w="0" w:type="auto"/>
                        <w:tcBorders>
                          <w:top w:val="nil"/>
                          <w:left w:val="single" w:sz="6" w:space="0" w:color="CCCCCC"/>
                          <w:bottom w:val="nil"/>
                          <w:right w:val="single" w:sz="6" w:space="0" w:color="CCCCCC"/>
                        </w:tcBorders>
                        <w:shd w:val="clear" w:color="auto" w:fill="000062"/>
                        <w:tcMar>
                          <w:top w:w="0" w:type="dxa"/>
                          <w:left w:w="825" w:type="dxa"/>
                          <w:bottom w:w="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6"/>
                          <w:gridCol w:w="6"/>
                        </w:tblGrid>
                        <w:tr w:rsidR="00806914" w14:paraId="7CFA1737" w14:textId="77777777" w:rsidTr="00AD2BC7">
                          <w:trPr>
                            <w:jc w:val="center"/>
                          </w:trPr>
                          <w:tc>
                            <w:tcPr>
                              <w:tcW w:w="0" w:type="auto"/>
                            </w:tcPr>
                            <w:p w14:paraId="7F7DEE69" w14:textId="77777777" w:rsidR="00806914" w:rsidRDefault="00806914" w:rsidP="00806914">
                              <w:pPr>
                                <w:spacing w:after="0"/>
                                <w:rPr>
                                  <w:rFonts w:ascii="Times New Roman" w:eastAsia="Times New Roman" w:hAnsi="Times New Roman" w:cs="Times New Roman"/>
                                  <w:sz w:val="20"/>
                                  <w:szCs w:val="20"/>
                                </w:rPr>
                              </w:pPr>
                            </w:p>
                          </w:tc>
                          <w:tc>
                            <w:tcPr>
                              <w:tcW w:w="0" w:type="auto"/>
                            </w:tcPr>
                            <w:p w14:paraId="37095B23" w14:textId="77777777" w:rsidR="00806914" w:rsidRDefault="00806914" w:rsidP="00806914">
                              <w:pPr>
                                <w:spacing w:after="0"/>
                                <w:rPr>
                                  <w:rFonts w:ascii="Times New Roman" w:eastAsia="Times New Roman" w:hAnsi="Times New Roman" w:cs="Times New Roman"/>
                                  <w:sz w:val="20"/>
                                  <w:szCs w:val="20"/>
                                </w:rPr>
                              </w:pPr>
                            </w:p>
                          </w:tc>
                        </w:tr>
                      </w:tbl>
                      <w:p w14:paraId="2159A074" w14:textId="77777777" w:rsidR="00806914" w:rsidRDefault="00806914" w:rsidP="00806914">
                        <w:pPr>
                          <w:spacing w:after="0"/>
                          <w:jc w:val="center"/>
                          <w:rPr>
                            <w:rFonts w:ascii="Times New Roman" w:eastAsia="Times New Roman" w:hAnsi="Times New Roman" w:cs="Times New Roman"/>
                            <w:sz w:val="20"/>
                            <w:szCs w:val="20"/>
                          </w:rPr>
                        </w:pPr>
                      </w:p>
                    </w:tc>
                  </w:tr>
                  <w:tr w:rsidR="00806914" w14:paraId="4ADB93EB" w14:textId="77777777">
                    <w:trPr>
                      <w:jc w:val="center"/>
                    </w:trPr>
                    <w:tc>
                      <w:tcPr>
                        <w:tcW w:w="0" w:type="auto"/>
                        <w:tcBorders>
                          <w:top w:val="nil"/>
                          <w:left w:val="single" w:sz="6" w:space="0" w:color="CCCCCC"/>
                          <w:bottom w:val="single" w:sz="6" w:space="0" w:color="CCCCCC"/>
                          <w:right w:val="single" w:sz="6" w:space="0" w:color="CCCCCC"/>
                        </w:tcBorders>
                        <w:shd w:val="clear" w:color="auto" w:fill="FFFFFF"/>
                        <w:hideMark/>
                      </w:tcPr>
                      <w:tbl>
                        <w:tblPr>
                          <w:tblpPr w:vertAnchor="text"/>
                          <w:tblW w:w="5000" w:type="pct"/>
                          <w:tblCellMar>
                            <w:left w:w="0" w:type="dxa"/>
                            <w:right w:w="0" w:type="dxa"/>
                          </w:tblCellMar>
                          <w:tblLook w:val="04A0" w:firstRow="1" w:lastRow="0" w:firstColumn="1" w:lastColumn="0" w:noHBand="0" w:noVBand="1"/>
                        </w:tblPr>
                        <w:tblGrid>
                          <w:gridCol w:w="9000"/>
                        </w:tblGrid>
                        <w:tr w:rsidR="00806914" w14:paraId="2F5F82BE"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806914" w14:paraId="4BFFC4CD" w14:textId="77777777">
                                <w:tc>
                                  <w:tcPr>
                                    <w:tcW w:w="0" w:type="auto"/>
                                    <w:shd w:val="clear" w:color="auto" w:fill="FFFFFF"/>
                                    <w:tcMar>
                                      <w:top w:w="75" w:type="dxa"/>
                                      <w:left w:w="150" w:type="dxa"/>
                                      <w:bottom w:w="75" w:type="dxa"/>
                                      <w:right w:w="150" w:type="dxa"/>
                                    </w:tcMar>
                                    <w:vAlign w:val="center"/>
                                    <w:hideMark/>
                                  </w:tcPr>
                                  <w:tbl>
                                    <w:tblPr>
                                      <w:tblW w:w="5000" w:type="pct"/>
                                      <w:tblCellMar>
                                        <w:left w:w="0" w:type="dxa"/>
                                        <w:right w:w="0" w:type="dxa"/>
                                      </w:tblCellMar>
                                      <w:tblLook w:val="04A0" w:firstRow="1" w:lastRow="0" w:firstColumn="1" w:lastColumn="0" w:noHBand="0" w:noVBand="1"/>
                                    </w:tblPr>
                                    <w:tblGrid>
                                      <w:gridCol w:w="8700"/>
                                    </w:tblGrid>
                                    <w:tr w:rsidR="00806914" w14:paraId="057EA372"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700"/>
                                          </w:tblGrid>
                                          <w:tr w:rsidR="00806914" w14:paraId="32415530" w14:textId="77777777">
                                            <w:trPr>
                                              <w:jc w:val="center"/>
                                            </w:trPr>
                                            <w:tc>
                                              <w:tcPr>
                                                <w:tcW w:w="0" w:type="auto"/>
                                                <w:tcMar>
                                                  <w:top w:w="45" w:type="dxa"/>
                                                  <w:left w:w="0" w:type="dxa"/>
                                                  <w:bottom w:w="45" w:type="dxa"/>
                                                  <w:right w:w="0" w:type="dxa"/>
                                                </w:tcMar>
                                                <w:vAlign w:val="center"/>
                                                <w:hideMark/>
                                              </w:tcPr>
                                              <w:p w14:paraId="2904A52C" w14:textId="157B372B" w:rsidR="00806914" w:rsidRDefault="00806914" w:rsidP="00806914">
                                                <w:pPr>
                                                  <w:spacing w:after="0" w:line="150" w:lineRule="exact"/>
                                                  <w:jc w:val="center"/>
                                                  <w:rPr>
                                                    <w:rFonts w:ascii="Arial" w:eastAsia="Times New Roman" w:hAnsi="Arial" w:cs="Arial"/>
                                                    <w:color w:val="000048"/>
                                                    <w:sz w:val="12"/>
                                                    <w:szCs w:val="12"/>
                                                  </w:rPr>
                                                </w:pPr>
                                              </w:p>
                                            </w:tc>
                                          </w:tr>
                                        </w:tbl>
                                        <w:p w14:paraId="0F6DE1DD" w14:textId="77777777" w:rsidR="00806914" w:rsidRDefault="00806914" w:rsidP="00806914">
                                          <w:pPr>
                                            <w:spacing w:after="0"/>
                                            <w:jc w:val="center"/>
                                            <w:rPr>
                                              <w:rFonts w:ascii="Times New Roman" w:eastAsia="Times New Roman" w:hAnsi="Times New Roman" w:cs="Times New Roman"/>
                                              <w:sz w:val="20"/>
                                              <w:szCs w:val="20"/>
                                            </w:rPr>
                                          </w:pPr>
                                        </w:p>
                                      </w:tc>
                                    </w:tr>
                                  </w:tbl>
                                  <w:p w14:paraId="6650FCD1" w14:textId="77777777" w:rsidR="00806914" w:rsidRDefault="00806914" w:rsidP="00806914">
                                    <w:pPr>
                                      <w:spacing w:after="0"/>
                                      <w:rPr>
                                        <w:rFonts w:ascii="Times New Roman" w:eastAsia="Times New Roman" w:hAnsi="Times New Roman" w:cs="Times New Roman"/>
                                        <w:sz w:val="20"/>
                                        <w:szCs w:val="20"/>
                                      </w:rPr>
                                    </w:pPr>
                                  </w:p>
                                </w:tc>
                              </w:tr>
                            </w:tbl>
                            <w:p w14:paraId="2E2DD560" w14:textId="77777777" w:rsidR="00806914" w:rsidRDefault="00806914" w:rsidP="00806914">
                              <w:pPr>
                                <w:spacing w:after="0"/>
                                <w:rPr>
                                  <w:rFonts w:ascii="Times New Roman" w:eastAsia="Times New Roman" w:hAnsi="Times New Roman" w:cs="Times New Roman"/>
                                  <w:sz w:val="20"/>
                                  <w:szCs w:val="20"/>
                                </w:rPr>
                              </w:pPr>
                            </w:p>
                          </w:tc>
                        </w:tr>
                      </w:tbl>
                      <w:p w14:paraId="7E2775B5" w14:textId="77777777" w:rsidR="00806914" w:rsidRDefault="00806914" w:rsidP="00806914">
                        <w:pPr>
                          <w:spacing w:after="0"/>
                          <w:rPr>
                            <w:rFonts w:ascii="Times New Roman" w:eastAsia="Times New Roman" w:hAnsi="Times New Roman" w:cs="Times New Roman"/>
                            <w:sz w:val="20"/>
                            <w:szCs w:val="20"/>
                          </w:rPr>
                        </w:pPr>
                      </w:p>
                    </w:tc>
                  </w:tr>
                </w:tbl>
                <w:p w14:paraId="64C67F40" w14:textId="77777777" w:rsidR="00806914" w:rsidRDefault="00806914" w:rsidP="00806914">
                  <w:pPr>
                    <w:spacing w:after="0"/>
                    <w:jc w:val="center"/>
                    <w:rPr>
                      <w:rFonts w:ascii="Times New Roman" w:eastAsia="Times New Roman" w:hAnsi="Times New Roman" w:cs="Times New Roman"/>
                      <w:sz w:val="20"/>
                      <w:szCs w:val="20"/>
                    </w:rPr>
                  </w:pPr>
                </w:p>
              </w:tc>
            </w:tr>
          </w:tbl>
          <w:p w14:paraId="388DAEFF" w14:textId="1504D19D" w:rsidR="00806914" w:rsidRDefault="00DC4148">
            <w:pPr>
              <w:jc w:val="center"/>
              <w:rPr>
                <w:rFonts w:ascii="Times New Roman" w:eastAsia="Times New Roman" w:hAnsi="Times New Roman" w:cs="Times New Roman"/>
                <w:sz w:val="20"/>
                <w:szCs w:val="20"/>
              </w:rPr>
            </w:pPr>
            <w:r w:rsidRPr="003A5F04">
              <w:rPr>
                <w:rFonts w:ascii="Arial" w:hAnsi="Arial" w:cs="Arial"/>
                <w:noProof/>
              </w:rPr>
              <mc:AlternateContent>
                <mc:Choice Requires="wps">
                  <w:drawing>
                    <wp:anchor distT="0" distB="0" distL="114300" distR="114300" simplePos="0" relativeHeight="251747328" behindDoc="0" locked="0" layoutInCell="1" allowOverlap="1" wp14:anchorId="394509A3" wp14:editId="0DD0B2BE">
                      <wp:simplePos x="0" y="0"/>
                      <wp:positionH relativeFrom="column">
                        <wp:posOffset>7651115</wp:posOffset>
                      </wp:positionH>
                      <wp:positionV relativeFrom="paragraph">
                        <wp:posOffset>-3002280</wp:posOffset>
                      </wp:positionV>
                      <wp:extent cx="1868170" cy="569595"/>
                      <wp:effectExtent l="0" t="0" r="0" b="1905"/>
                      <wp:wrapNone/>
                      <wp:docPr id="47" name="Rectangle 47"/>
                      <wp:cNvGraphicFramePr/>
                      <a:graphic xmlns:a="http://schemas.openxmlformats.org/drawingml/2006/main">
                        <a:graphicData uri="http://schemas.microsoft.com/office/word/2010/wordprocessingShape">
                          <wps:wsp>
                            <wps:cNvSpPr/>
                            <wps:spPr>
                              <a:xfrm>
                                <a:off x="0" y="0"/>
                                <a:ext cx="1868170" cy="5695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667A4" w14:textId="77777777" w:rsidR="00316994" w:rsidRDefault="00316994" w:rsidP="00A5268B">
                                  <w:pPr>
                                    <w:spacing w:after="0"/>
                                    <w:jc w:val="center"/>
                                    <w:rPr>
                                      <w:sz w:val="16"/>
                                    </w:rPr>
                                  </w:pPr>
                                  <w:r>
                                    <w:rPr>
                                      <w:sz w:val="16"/>
                                    </w:rPr>
                                    <w:t>Main message:</w:t>
                                  </w:r>
                                </w:p>
                                <w:p w14:paraId="29C92A73" w14:textId="4AB73929" w:rsidR="004A39DB" w:rsidRPr="00970991" w:rsidRDefault="00316994" w:rsidP="00A5268B">
                                  <w:pPr>
                                    <w:spacing w:after="0"/>
                                    <w:jc w:val="center"/>
                                    <w:rPr>
                                      <w:sz w:val="16"/>
                                    </w:rPr>
                                  </w:pPr>
                                  <w:r>
                                    <w:rPr>
                                      <w:sz w:val="16"/>
                                    </w:rPr>
                                    <w:t>2</w:t>
                                  </w:r>
                                  <w:r w:rsidR="004A39DB">
                                    <w:rPr>
                                      <w:sz w:val="16"/>
                                    </w:rPr>
                                    <w:t>00 words</w:t>
                                  </w:r>
                                  <w:r>
                                    <w:rPr>
                                      <w:sz w:val="16"/>
                                    </w:rPr>
                                    <w:t xml:space="preserve"> or 1100</w:t>
                                  </w:r>
                                  <w:r w:rsidR="004A39DB">
                                    <w:rPr>
                                      <w:sz w:val="16"/>
                                    </w:rPr>
                                    <w:t xml:space="preserve"> </w:t>
                                  </w:r>
                                  <w:r>
                                    <w:rPr>
                                      <w:sz w:val="16"/>
                                    </w:rPr>
                                    <w:t xml:space="preserve">characters max, </w:t>
                                  </w:r>
                                  <w:r w:rsidR="004A39DB" w:rsidRPr="00D11489">
                                    <w:rPr>
                                      <w:sz w:val="16"/>
                                    </w:rPr>
                                    <w:t>with space</w:t>
                                  </w:r>
                                  <w:r>
                                    <w:rPr>
                                      <w:sz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509A3" id="Rectangle 47" o:spid="_x0000_s1038" style="position:absolute;left:0;text-align:left;margin-left:602.45pt;margin-top:-236.4pt;width:147.1pt;height:44.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" fillcolor="#5b9bd5 [3204]" stroked="f" strokeweight="1.5pt">
                      <v:stroke endcap="round"/>
                      <v:textbox>
                        <w:txbxContent>
                          <w:p w14:paraId="539667A4" w14:textId="77777777" w:rsidR="00316994" w:rsidRDefault="00316994" w:rsidP="00A5268B">
                            <w:pPr>
                              <w:spacing w:after="0"/>
                              <w:jc w:val="center"/>
                              <w:rPr>
                                <w:sz w:val="16"/>
                              </w:rPr>
                            </w:pPr>
                            <w:r>
                              <w:rPr>
                                <w:sz w:val="16"/>
                              </w:rPr>
                              <w:t>Main message:</w:t>
                            </w:r>
                          </w:p>
                          <w:p w14:paraId="29C92A73" w14:textId="4AB73929" w:rsidR="004A39DB" w:rsidRPr="00970991" w:rsidRDefault="00316994" w:rsidP="00A5268B">
                            <w:pPr>
                              <w:spacing w:after="0"/>
                              <w:jc w:val="center"/>
                              <w:rPr>
                                <w:sz w:val="16"/>
                              </w:rPr>
                            </w:pPr>
                            <w:r>
                              <w:rPr>
                                <w:sz w:val="16"/>
                              </w:rPr>
                              <w:t>2</w:t>
                            </w:r>
                            <w:r w:rsidR="004A39DB">
                              <w:rPr>
                                <w:sz w:val="16"/>
                              </w:rPr>
                              <w:t>00 words</w:t>
                            </w:r>
                            <w:r>
                              <w:rPr>
                                <w:sz w:val="16"/>
                              </w:rPr>
                              <w:t xml:space="preserve"> or 1100</w:t>
                            </w:r>
                            <w:r w:rsidR="004A39DB">
                              <w:rPr>
                                <w:sz w:val="16"/>
                              </w:rPr>
                              <w:t xml:space="preserve"> </w:t>
                            </w:r>
                            <w:r>
                              <w:rPr>
                                <w:sz w:val="16"/>
                              </w:rPr>
                              <w:t xml:space="preserve">characters max, </w:t>
                            </w:r>
                            <w:r w:rsidR="004A39DB" w:rsidRPr="00D11489">
                              <w:rPr>
                                <w:sz w:val="16"/>
                              </w:rPr>
                              <w:t>with space</w:t>
                            </w:r>
                            <w:r>
                              <w:rPr>
                                <w:sz w:val="16"/>
                              </w:rPr>
                              <w:t>s</w:t>
                            </w:r>
                          </w:p>
                        </w:txbxContent>
                      </v:textbox>
                    </v:rect>
                  </w:pict>
                </mc:Fallback>
              </mc:AlternateContent>
            </w:r>
            <w:r w:rsidRPr="003A5F04">
              <w:rPr>
                <w:rFonts w:ascii="Arial" w:hAnsi="Arial" w:cs="Arial"/>
                <w:noProof/>
              </w:rPr>
              <mc:AlternateContent>
                <mc:Choice Requires="wps">
                  <w:drawing>
                    <wp:anchor distT="0" distB="0" distL="114300" distR="114300" simplePos="0" relativeHeight="251742208" behindDoc="0" locked="0" layoutInCell="1" allowOverlap="1" wp14:anchorId="5357BD39" wp14:editId="32DB29E3">
                      <wp:simplePos x="0" y="0"/>
                      <wp:positionH relativeFrom="column">
                        <wp:posOffset>523875</wp:posOffset>
                      </wp:positionH>
                      <wp:positionV relativeFrom="paragraph">
                        <wp:posOffset>-5510530</wp:posOffset>
                      </wp:positionV>
                      <wp:extent cx="1868170" cy="619125"/>
                      <wp:effectExtent l="0" t="0" r="0" b="9525"/>
                      <wp:wrapNone/>
                      <wp:docPr id="38" name="Rectangle 38"/>
                      <wp:cNvGraphicFramePr/>
                      <a:graphic xmlns:a="http://schemas.openxmlformats.org/drawingml/2006/main">
                        <a:graphicData uri="http://schemas.microsoft.com/office/word/2010/wordprocessingShape">
                          <wps:wsp>
                            <wps:cNvSpPr/>
                            <wps:spPr>
                              <a:xfrm>
                                <a:off x="0" y="0"/>
                                <a:ext cx="1868170" cy="6191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91236" w14:textId="790F3EA9" w:rsidR="00316994" w:rsidRDefault="00316994" w:rsidP="00A5268B">
                                  <w:pPr>
                                    <w:spacing w:after="0"/>
                                    <w:jc w:val="center"/>
                                    <w:rPr>
                                      <w:sz w:val="16"/>
                                    </w:rPr>
                                  </w:pPr>
                                  <w:r>
                                    <w:rPr>
                                      <w:sz w:val="16"/>
                                    </w:rPr>
                                    <w:t>Asset description:</w:t>
                                  </w:r>
                                </w:p>
                                <w:p w14:paraId="1C7FFB27" w14:textId="29BC7012" w:rsidR="00A5268B" w:rsidRPr="00970991" w:rsidRDefault="00DC4148" w:rsidP="00A5268B">
                                  <w:pPr>
                                    <w:spacing w:after="0"/>
                                    <w:jc w:val="center"/>
                                    <w:rPr>
                                      <w:sz w:val="16"/>
                                    </w:rPr>
                                  </w:pPr>
                                  <w:r>
                                    <w:rPr>
                                      <w:sz w:val="16"/>
                                    </w:rPr>
                                    <w:t>20</w:t>
                                  </w:r>
                                  <w:r w:rsidR="00A5268B">
                                    <w:rPr>
                                      <w:sz w:val="16"/>
                                    </w:rPr>
                                    <w:t xml:space="preserve"> words</w:t>
                                  </w:r>
                                  <w:r w:rsidR="00296C1B">
                                    <w:rPr>
                                      <w:sz w:val="16"/>
                                    </w:rPr>
                                    <w:t xml:space="preserve"> or </w:t>
                                  </w:r>
                                  <w:r>
                                    <w:rPr>
                                      <w:sz w:val="16"/>
                                    </w:rPr>
                                    <w:t>10</w:t>
                                  </w:r>
                                  <w:r w:rsidR="00A5268B">
                                    <w:rPr>
                                      <w:sz w:val="16"/>
                                    </w:rPr>
                                    <w:t xml:space="preserve">0 </w:t>
                                  </w:r>
                                  <w:r w:rsidR="00316994">
                                    <w:rPr>
                                      <w:sz w:val="16"/>
                                    </w:rPr>
                                    <w:t xml:space="preserve">characters max, </w:t>
                                  </w:r>
                                  <w:del w:id="1" w:author="P, Deepa (Cognizant)" w:date="2020-10-14T11:13:00Z">
                                    <w:r w:rsidR="00316994" w:rsidDel="00296C1B">
                                      <w:rPr>
                                        <w:sz w:val="16"/>
                                      </w:rPr>
                                      <w:delText xml:space="preserve"> </w:delText>
                                    </w:r>
                                  </w:del>
                                  <w:r w:rsidR="00A5268B">
                                    <w:rPr>
                                      <w:sz w:val="16"/>
                                    </w:rPr>
                                    <w:t xml:space="preserve">with spaces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7BD39" id="Rectangle 38" o:spid="_x0000_s1039" style="position:absolute;left:0;text-align:left;margin-left:41.25pt;margin-top:-433.9pt;width:147.1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" fillcolor="#5b9bd5 [3204]" stroked="f" strokeweight="1.5pt">
                      <v:stroke endcap="round"/>
                      <v:textbox>
                        <w:txbxContent>
                          <w:p w14:paraId="4EE91236" w14:textId="790F3EA9" w:rsidR="00316994" w:rsidRDefault="00316994" w:rsidP="00A5268B">
                            <w:pPr>
                              <w:spacing w:after="0"/>
                              <w:jc w:val="center"/>
                              <w:rPr>
                                <w:sz w:val="16"/>
                              </w:rPr>
                            </w:pPr>
                            <w:r>
                              <w:rPr>
                                <w:sz w:val="16"/>
                              </w:rPr>
                              <w:t>Asset description:</w:t>
                            </w:r>
                          </w:p>
                          <w:p w14:paraId="1C7FFB27" w14:textId="29BC7012" w:rsidR="00A5268B" w:rsidRPr="00970991" w:rsidRDefault="00DC4148" w:rsidP="00A5268B">
                            <w:pPr>
                              <w:spacing w:after="0"/>
                              <w:jc w:val="center"/>
                              <w:rPr>
                                <w:sz w:val="16"/>
                              </w:rPr>
                            </w:pPr>
                            <w:r>
                              <w:rPr>
                                <w:sz w:val="16"/>
                              </w:rPr>
                              <w:t>20</w:t>
                            </w:r>
                            <w:r w:rsidR="00A5268B">
                              <w:rPr>
                                <w:sz w:val="16"/>
                              </w:rPr>
                              <w:t xml:space="preserve"> words</w:t>
                            </w:r>
                            <w:r w:rsidR="00296C1B">
                              <w:rPr>
                                <w:sz w:val="16"/>
                              </w:rPr>
                              <w:t xml:space="preserve"> or </w:t>
                            </w:r>
                            <w:r>
                              <w:rPr>
                                <w:sz w:val="16"/>
                              </w:rPr>
                              <w:t>10</w:t>
                            </w:r>
                            <w:r w:rsidR="00A5268B">
                              <w:rPr>
                                <w:sz w:val="16"/>
                              </w:rPr>
                              <w:t xml:space="preserve">0 </w:t>
                            </w:r>
                            <w:r w:rsidR="00316994">
                              <w:rPr>
                                <w:sz w:val="16"/>
                              </w:rPr>
                              <w:t xml:space="preserve">characters max, </w:t>
                            </w:r>
                            <w:del w:id="2" w:author="P, Deepa (Cognizant)" w:date="2020-10-14T11:13:00Z">
                              <w:r w:rsidR="00316994" w:rsidDel="00296C1B">
                                <w:rPr>
                                  <w:sz w:val="16"/>
                                </w:rPr>
                                <w:delText xml:space="preserve"> </w:delText>
                              </w:r>
                            </w:del>
                            <w:r w:rsidR="00A5268B">
                              <w:rPr>
                                <w:sz w:val="16"/>
                              </w:rPr>
                              <w:t xml:space="preserve">with spaces </w:t>
                            </w:r>
                          </w:p>
                        </w:txbxContent>
                      </v:textbox>
                    </v:rect>
                  </w:pict>
                </mc:Fallback>
              </mc:AlternateContent>
            </w:r>
            <w:r>
              <w:rPr>
                <w:rFonts w:ascii="Arial" w:hAnsi="Arial" w:cs="Arial"/>
                <w:noProof/>
              </w:rPr>
              <mc:AlternateContent>
                <mc:Choice Requires="wpg">
                  <w:drawing>
                    <wp:anchor distT="0" distB="0" distL="114300" distR="114300" simplePos="0" relativeHeight="251740160" behindDoc="0" locked="0" layoutInCell="1" allowOverlap="1" wp14:anchorId="3B6FB38A" wp14:editId="7110F8B5">
                      <wp:simplePos x="0" y="0"/>
                      <wp:positionH relativeFrom="column">
                        <wp:posOffset>566420</wp:posOffset>
                      </wp:positionH>
                      <wp:positionV relativeFrom="paragraph">
                        <wp:posOffset>-6854825</wp:posOffset>
                      </wp:positionV>
                      <wp:extent cx="2046605" cy="381000"/>
                      <wp:effectExtent l="0" t="0" r="0" b="0"/>
                      <wp:wrapNone/>
                      <wp:docPr id="40" name="Group 40"/>
                      <wp:cNvGraphicFramePr/>
                      <a:graphic xmlns:a="http://schemas.openxmlformats.org/drawingml/2006/main">
                        <a:graphicData uri="http://schemas.microsoft.com/office/word/2010/wordprocessingGroup">
                          <wpg:wgp>
                            <wpg:cNvGrpSpPr/>
                            <wpg:grpSpPr>
                              <a:xfrm>
                                <a:off x="0" y="0"/>
                                <a:ext cx="2046605" cy="381000"/>
                                <a:chOff x="-516308" y="0"/>
                                <a:chExt cx="2047619" cy="381335"/>
                              </a:xfrm>
                            </wpg:grpSpPr>
                            <wps:wsp>
                              <wps:cNvPr id="41" name="Rectangle 41"/>
                              <wps:cNvSpPr/>
                              <wps:spPr>
                                <a:xfrm>
                                  <a:off x="-516308" y="0"/>
                                  <a:ext cx="1865773" cy="38133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080DD" w14:textId="0023F28B" w:rsidR="00A5268B" w:rsidRDefault="00A5268B" w:rsidP="00A5268B">
                                    <w:pPr>
                                      <w:spacing w:after="0"/>
                                      <w:jc w:val="center"/>
                                      <w:rPr>
                                        <w:sz w:val="16"/>
                                      </w:rPr>
                                    </w:pPr>
                                    <w:r>
                                      <w:rPr>
                                        <w:sz w:val="16"/>
                                      </w:rPr>
                                      <w:t xml:space="preserve">CTA </w:t>
                                    </w:r>
                                    <w:r w:rsidR="00316994">
                                      <w:rPr>
                                        <w:sz w:val="16"/>
                                      </w:rPr>
                                      <w:t>i</w:t>
                                    </w:r>
                                    <w:r>
                                      <w:rPr>
                                        <w:sz w:val="16"/>
                                      </w:rPr>
                                      <w:t>mage</w:t>
                                    </w:r>
                                    <w:r w:rsidR="00316994">
                                      <w:rPr>
                                        <w:sz w:val="16"/>
                                      </w:rPr>
                                      <w:t>:</w:t>
                                    </w:r>
                                  </w:p>
                                  <w:p w14:paraId="796B832B" w14:textId="4397CFEC" w:rsidR="00A5268B" w:rsidRPr="00970991" w:rsidRDefault="00A5268B" w:rsidP="00A5268B">
                                    <w:pPr>
                                      <w:spacing w:after="0"/>
                                      <w:jc w:val="center"/>
                                      <w:rPr>
                                        <w:sz w:val="16"/>
                                      </w:rPr>
                                    </w:pPr>
                                    <w:r w:rsidRPr="00AF5D8B">
                                      <w:rPr>
                                        <w:sz w:val="16"/>
                                      </w:rPr>
                                      <w:t>5</w:t>
                                    </w:r>
                                    <w:r w:rsidR="00AD2BC7">
                                      <w:rPr>
                                        <w:sz w:val="16"/>
                                      </w:rPr>
                                      <w:t>15</w:t>
                                    </w:r>
                                    <w:r w:rsidRPr="00AF5D8B">
                                      <w:rPr>
                                        <w:sz w:val="16"/>
                                      </w:rPr>
                                      <w:t xml:space="preserve"> X </w:t>
                                    </w:r>
                                    <w:r>
                                      <w:rPr>
                                        <w:sz w:val="16"/>
                                      </w:rPr>
                                      <w:t>16</w:t>
                                    </w:r>
                                    <w:r w:rsidR="00AD2BC7">
                                      <w:rPr>
                                        <w:sz w:val="16"/>
                                      </w:rPr>
                                      <w:t>0</w:t>
                                    </w:r>
                                    <w:r>
                                      <w:rPr>
                                        <w:sz w:val="16"/>
                                      </w:rPr>
                                      <w:t xml:space="preserve"> px (R*)</w:t>
                                    </w:r>
                                  </w:p>
                                  <w:p w14:paraId="4C913358" w14:textId="77777777" w:rsidR="00A5268B" w:rsidRPr="00970991" w:rsidRDefault="00A5268B" w:rsidP="00A5268B">
                                    <w:pPr>
                                      <w:spacing w:after="0"/>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42"/>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6FB38A" id="Group 40" o:spid="_x0000_s1040" style="position:absolute;left:0;text-align:left;margin-left:44.6pt;margin-top:-539.75pt;width:161.15pt;height:30pt;z-index:251740160;mso-position-horizontal-relative:text;mso-position-vertical-relative:text;mso-width-relative:margin;mso-height-relative:margin" coordorigin="-5163" coordsize="20476,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">
                      <v:rect id="Rectangle 41" o:spid="_x0000_s1041" style="position:absolute;left:-5163;width:18657;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" fillcolor="#5b9bd5 [3204]" stroked="f" strokeweight="1.5pt">
                        <v:stroke endcap="round"/>
                        <v:textbox>
                          <w:txbxContent>
                            <w:p w14:paraId="3DF080DD" w14:textId="0023F28B" w:rsidR="00A5268B" w:rsidRDefault="00A5268B" w:rsidP="00A5268B">
                              <w:pPr>
                                <w:spacing w:after="0"/>
                                <w:jc w:val="center"/>
                                <w:rPr>
                                  <w:sz w:val="16"/>
                                </w:rPr>
                              </w:pPr>
                              <w:r>
                                <w:rPr>
                                  <w:sz w:val="16"/>
                                </w:rPr>
                                <w:t xml:space="preserve">CTA </w:t>
                              </w:r>
                              <w:r w:rsidR="00316994">
                                <w:rPr>
                                  <w:sz w:val="16"/>
                                </w:rPr>
                                <w:t>i</w:t>
                              </w:r>
                              <w:r>
                                <w:rPr>
                                  <w:sz w:val="16"/>
                                </w:rPr>
                                <w:t>mage</w:t>
                              </w:r>
                              <w:r w:rsidR="00316994">
                                <w:rPr>
                                  <w:sz w:val="16"/>
                                </w:rPr>
                                <w:t>:</w:t>
                              </w:r>
                            </w:p>
                            <w:p w14:paraId="796B832B" w14:textId="4397CFEC" w:rsidR="00A5268B" w:rsidRPr="00970991" w:rsidRDefault="00A5268B" w:rsidP="00A5268B">
                              <w:pPr>
                                <w:spacing w:after="0"/>
                                <w:jc w:val="center"/>
                                <w:rPr>
                                  <w:sz w:val="16"/>
                                </w:rPr>
                              </w:pPr>
                              <w:r w:rsidRPr="00AF5D8B">
                                <w:rPr>
                                  <w:sz w:val="16"/>
                                </w:rPr>
                                <w:t>5</w:t>
                              </w:r>
                              <w:r w:rsidR="00AD2BC7">
                                <w:rPr>
                                  <w:sz w:val="16"/>
                                </w:rPr>
                                <w:t>15</w:t>
                              </w:r>
                              <w:r w:rsidRPr="00AF5D8B">
                                <w:rPr>
                                  <w:sz w:val="16"/>
                                </w:rPr>
                                <w:t xml:space="preserve"> X </w:t>
                              </w:r>
                              <w:r>
                                <w:rPr>
                                  <w:sz w:val="16"/>
                                </w:rPr>
                                <w:t>16</w:t>
                              </w:r>
                              <w:r w:rsidR="00AD2BC7">
                                <w:rPr>
                                  <w:sz w:val="16"/>
                                </w:rPr>
                                <w:t>0</w:t>
                              </w:r>
                              <w:r>
                                <w:rPr>
                                  <w:sz w:val="16"/>
                                </w:rPr>
                                <w:t xml:space="preserve"> px (R*)</w:t>
                              </w:r>
                            </w:p>
                            <w:p w14:paraId="4C913358" w14:textId="77777777" w:rsidR="00A5268B" w:rsidRPr="00970991" w:rsidRDefault="00A5268B" w:rsidP="00A5268B">
                              <w:pPr>
                                <w:spacing w:after="0"/>
                                <w:jc w:val="center"/>
                                <w:rPr>
                                  <w:sz w:val="16"/>
                                </w:rPr>
                              </w:pPr>
                            </w:p>
                          </w:txbxContent>
                        </v:textbox>
                      </v:rect>
                      <v:shape id="Right Arrow 42" o:spid="_x0000_s1042"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" adj="10800" fillcolor="#5b9bd5 [3204]" stroked="f" strokeweight="1.5pt">
                        <v:stroke endcap="round"/>
                      </v:shape>
                    </v:group>
                  </w:pict>
                </mc:Fallback>
              </mc:AlternateContent>
            </w:r>
            <w:r w:rsidR="00F151DB" w:rsidRPr="003A5F04">
              <w:rPr>
                <w:rFonts w:ascii="Arial" w:hAnsi="Arial" w:cs="Arial"/>
                <w:noProof/>
              </w:rPr>
              <mc:AlternateContent>
                <mc:Choice Requires="wps">
                  <w:drawing>
                    <wp:anchor distT="0" distB="0" distL="114300" distR="114300" simplePos="0" relativeHeight="251737088" behindDoc="0" locked="0" layoutInCell="1" allowOverlap="1" wp14:anchorId="114ACFBC" wp14:editId="5E6879CC">
                      <wp:simplePos x="0" y="0"/>
                      <wp:positionH relativeFrom="column">
                        <wp:posOffset>7737475</wp:posOffset>
                      </wp:positionH>
                      <wp:positionV relativeFrom="paragraph">
                        <wp:posOffset>-8020685</wp:posOffset>
                      </wp:positionV>
                      <wp:extent cx="1868170" cy="571500"/>
                      <wp:effectExtent l="0" t="0" r="0" b="0"/>
                      <wp:wrapNone/>
                      <wp:docPr id="37" name="Rectangle 37"/>
                      <wp:cNvGraphicFramePr/>
                      <a:graphic xmlns:a="http://schemas.openxmlformats.org/drawingml/2006/main">
                        <a:graphicData uri="http://schemas.microsoft.com/office/word/2010/wordprocessingShape">
                          <wps:wsp>
                            <wps:cNvSpPr/>
                            <wps:spPr>
                              <a:xfrm>
                                <a:off x="0" y="0"/>
                                <a:ext cx="1868170" cy="571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181FC" w14:textId="268DDBE7" w:rsidR="00A5268B" w:rsidRDefault="00946307" w:rsidP="00A5268B">
                                  <w:pPr>
                                    <w:spacing w:after="0"/>
                                    <w:jc w:val="center"/>
                                    <w:rPr>
                                      <w:sz w:val="16"/>
                                    </w:rPr>
                                  </w:pPr>
                                  <w:r>
                                    <w:rPr>
                                      <w:sz w:val="16"/>
                                    </w:rPr>
                                    <w:t>Intro text:</w:t>
                                  </w:r>
                                </w:p>
                                <w:p w14:paraId="27E4A326" w14:textId="24EED287" w:rsidR="00A5268B" w:rsidRPr="00970991" w:rsidRDefault="00A5268B" w:rsidP="00A5268B">
                                  <w:pPr>
                                    <w:spacing w:after="0"/>
                                    <w:jc w:val="center"/>
                                    <w:rPr>
                                      <w:sz w:val="16"/>
                                    </w:rPr>
                                  </w:pPr>
                                  <w:r>
                                    <w:rPr>
                                      <w:sz w:val="16"/>
                                    </w:rPr>
                                    <w:t>40 words</w:t>
                                  </w:r>
                                  <w:r w:rsidR="00296C1B">
                                    <w:rPr>
                                      <w:sz w:val="16"/>
                                    </w:rPr>
                                    <w:t xml:space="preserve"> or </w:t>
                                  </w:r>
                                  <w:r>
                                    <w:rPr>
                                      <w:sz w:val="16"/>
                                    </w:rPr>
                                    <w:t xml:space="preserve">240 </w:t>
                                  </w:r>
                                  <w:r w:rsidR="00946307">
                                    <w:rPr>
                                      <w:sz w:val="16"/>
                                    </w:rPr>
                                    <w:t xml:space="preserve">characters </w:t>
                                  </w:r>
                                  <w:r w:rsidR="00296C1B">
                                    <w:rPr>
                                      <w:sz w:val="16"/>
                                    </w:rPr>
                                    <w:t xml:space="preserve">max. </w:t>
                                  </w:r>
                                  <w:r w:rsidRPr="00D11489">
                                    <w:rPr>
                                      <w:sz w:val="16"/>
                                    </w:rPr>
                                    <w:t>with</w:t>
                                  </w:r>
                                  <w:r w:rsidR="00296C1B">
                                    <w:rPr>
                                      <w:sz w:val="16"/>
                                    </w:rPr>
                                    <w:t xml:space="preserve"> </w:t>
                                  </w:r>
                                  <w:r w:rsidRPr="00D11489">
                                    <w:rPr>
                                      <w:sz w:val="16"/>
                                    </w:rPr>
                                    <w:t>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ACFBC" id="Rectangle 37" o:spid="_x0000_s1043" style="position:absolute;left:0;text-align:left;margin-left:609.25pt;margin-top:-631.55pt;width:147.1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" fillcolor="#5b9bd5 [3204]" stroked="f" strokeweight="1.5pt">
                      <v:stroke endcap="round"/>
                      <v:textbox>
                        <w:txbxContent>
                          <w:p w14:paraId="6F0181FC" w14:textId="268DDBE7" w:rsidR="00A5268B" w:rsidRDefault="00946307" w:rsidP="00A5268B">
                            <w:pPr>
                              <w:spacing w:after="0"/>
                              <w:jc w:val="center"/>
                              <w:rPr>
                                <w:sz w:val="16"/>
                              </w:rPr>
                            </w:pPr>
                            <w:r>
                              <w:rPr>
                                <w:sz w:val="16"/>
                              </w:rPr>
                              <w:t>Intro text:</w:t>
                            </w:r>
                          </w:p>
                          <w:p w14:paraId="27E4A326" w14:textId="24EED287" w:rsidR="00A5268B" w:rsidRPr="00970991" w:rsidRDefault="00A5268B" w:rsidP="00A5268B">
                            <w:pPr>
                              <w:spacing w:after="0"/>
                              <w:jc w:val="center"/>
                              <w:rPr>
                                <w:sz w:val="16"/>
                              </w:rPr>
                            </w:pPr>
                            <w:r>
                              <w:rPr>
                                <w:sz w:val="16"/>
                              </w:rPr>
                              <w:t>40 words</w:t>
                            </w:r>
                            <w:r w:rsidR="00296C1B">
                              <w:rPr>
                                <w:sz w:val="16"/>
                              </w:rPr>
                              <w:t xml:space="preserve"> or </w:t>
                            </w:r>
                            <w:r>
                              <w:rPr>
                                <w:sz w:val="16"/>
                              </w:rPr>
                              <w:t xml:space="preserve">240 </w:t>
                            </w:r>
                            <w:r w:rsidR="00946307">
                              <w:rPr>
                                <w:sz w:val="16"/>
                              </w:rPr>
                              <w:t xml:space="preserve">characters </w:t>
                            </w:r>
                            <w:r w:rsidR="00296C1B">
                              <w:rPr>
                                <w:sz w:val="16"/>
                              </w:rPr>
                              <w:t xml:space="preserve">max. </w:t>
                            </w:r>
                            <w:r w:rsidRPr="00D11489">
                              <w:rPr>
                                <w:sz w:val="16"/>
                              </w:rPr>
                              <w:t>with</w:t>
                            </w:r>
                            <w:r w:rsidR="00296C1B">
                              <w:rPr>
                                <w:sz w:val="16"/>
                              </w:rPr>
                              <w:t xml:space="preserve"> </w:t>
                            </w:r>
                            <w:r w:rsidRPr="00D11489">
                              <w:rPr>
                                <w:sz w:val="16"/>
                              </w:rPr>
                              <w:t>space</w:t>
                            </w:r>
                          </w:p>
                        </w:txbxContent>
                      </v:textbox>
                    </v:rect>
                  </w:pict>
                </mc:Fallback>
              </mc:AlternateContent>
            </w:r>
            <w:r w:rsidR="00A76FD7" w:rsidRPr="003A5F04">
              <w:rPr>
                <w:rFonts w:ascii="Arial" w:hAnsi="Arial" w:cs="Arial"/>
                <w:noProof/>
              </w:rPr>
              <mc:AlternateContent>
                <mc:Choice Requires="wps">
                  <w:drawing>
                    <wp:anchor distT="0" distB="0" distL="114300" distR="114300" simplePos="0" relativeHeight="251732992" behindDoc="0" locked="0" layoutInCell="1" allowOverlap="1" wp14:anchorId="26E86FB9" wp14:editId="4E212C98">
                      <wp:simplePos x="0" y="0"/>
                      <wp:positionH relativeFrom="column">
                        <wp:posOffset>7844790</wp:posOffset>
                      </wp:positionH>
                      <wp:positionV relativeFrom="paragraph">
                        <wp:posOffset>-10165080</wp:posOffset>
                      </wp:positionV>
                      <wp:extent cx="1944370" cy="457200"/>
                      <wp:effectExtent l="0" t="0" r="0" b="0"/>
                      <wp:wrapNone/>
                      <wp:docPr id="30" name="Rectangle 30"/>
                      <wp:cNvGraphicFramePr/>
                      <a:graphic xmlns:a="http://schemas.openxmlformats.org/drawingml/2006/main">
                        <a:graphicData uri="http://schemas.microsoft.com/office/word/2010/wordprocessingShape">
                          <wps:wsp>
                            <wps:cNvSpPr/>
                            <wps:spPr>
                              <a:xfrm>
                                <a:off x="0" y="0"/>
                                <a:ext cx="194437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71F0F" w14:textId="01F4EC46" w:rsidR="00A5268B" w:rsidRDefault="00A5268B" w:rsidP="00A5268B">
                                  <w:pPr>
                                    <w:spacing w:after="0"/>
                                    <w:jc w:val="center"/>
                                    <w:rPr>
                                      <w:sz w:val="16"/>
                                    </w:rPr>
                                  </w:pPr>
                                  <w:r w:rsidRPr="00D11489">
                                    <w:rPr>
                                      <w:sz w:val="16"/>
                                    </w:rPr>
                                    <w:t xml:space="preserve">Banner </w:t>
                                  </w:r>
                                  <w:r w:rsidR="00806914">
                                    <w:rPr>
                                      <w:sz w:val="16"/>
                                    </w:rPr>
                                    <w:t xml:space="preserve">image </w:t>
                                  </w:r>
                                  <w:r w:rsidRPr="00D11489">
                                    <w:rPr>
                                      <w:sz w:val="16"/>
                                    </w:rPr>
                                    <w:t>size:</w:t>
                                  </w:r>
                                </w:p>
                                <w:p w14:paraId="304F412A" w14:textId="69607E78" w:rsidR="00A5268B" w:rsidRPr="00C5469F" w:rsidRDefault="00A5268B" w:rsidP="00A5268B">
                                  <w:pPr>
                                    <w:spacing w:after="0"/>
                                    <w:jc w:val="center"/>
                                    <w:rPr>
                                      <w:color w:val="FFFFFF" w:themeColor="background1"/>
                                      <w:sz w:val="20"/>
                                    </w:rPr>
                                  </w:pPr>
                                  <w:r w:rsidRPr="00D11489">
                                    <w:rPr>
                                      <w:sz w:val="16"/>
                                    </w:rPr>
                                    <w:t>600 X 1</w:t>
                                  </w:r>
                                  <w:r w:rsidR="00806914">
                                    <w:rPr>
                                      <w:sz w:val="16"/>
                                    </w:rPr>
                                    <w:t>4</w:t>
                                  </w:r>
                                  <w:r w:rsidRPr="00D11489">
                                    <w:rPr>
                                      <w:sz w:val="16"/>
                                    </w:rPr>
                                    <w:t>9</w:t>
                                  </w:r>
                                  <w:r w:rsidR="003B2C3E">
                                    <w:rPr>
                                      <w:sz w:val="16"/>
                                    </w:rPr>
                                    <w:t xml:space="preserve"> px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86FB9" id="Rectangle 30" o:spid="_x0000_s1044" style="position:absolute;left:0;text-align:left;margin-left:617.7pt;margin-top:-800.4pt;width:153.1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" fillcolor="#5b9bd5 [3204]" stroked="f" strokeweight="1.5pt">
                      <v:stroke endcap="round"/>
                      <v:textbox>
                        <w:txbxContent>
                          <w:p w14:paraId="33571F0F" w14:textId="01F4EC46" w:rsidR="00A5268B" w:rsidRDefault="00A5268B" w:rsidP="00A5268B">
                            <w:pPr>
                              <w:spacing w:after="0"/>
                              <w:jc w:val="center"/>
                              <w:rPr>
                                <w:sz w:val="16"/>
                              </w:rPr>
                            </w:pPr>
                            <w:r w:rsidRPr="00D11489">
                              <w:rPr>
                                <w:sz w:val="16"/>
                              </w:rPr>
                              <w:t xml:space="preserve">Banner </w:t>
                            </w:r>
                            <w:r w:rsidR="00806914">
                              <w:rPr>
                                <w:sz w:val="16"/>
                              </w:rPr>
                              <w:t xml:space="preserve">image </w:t>
                            </w:r>
                            <w:r w:rsidRPr="00D11489">
                              <w:rPr>
                                <w:sz w:val="16"/>
                              </w:rPr>
                              <w:t>size:</w:t>
                            </w:r>
                          </w:p>
                          <w:p w14:paraId="304F412A" w14:textId="69607E78" w:rsidR="00A5268B" w:rsidRPr="00C5469F" w:rsidRDefault="00A5268B" w:rsidP="00A5268B">
                            <w:pPr>
                              <w:spacing w:after="0"/>
                              <w:jc w:val="center"/>
                              <w:rPr>
                                <w:color w:val="FFFFFF" w:themeColor="background1"/>
                                <w:sz w:val="20"/>
                              </w:rPr>
                            </w:pPr>
                            <w:r w:rsidRPr="00D11489">
                              <w:rPr>
                                <w:sz w:val="16"/>
                              </w:rPr>
                              <w:t>600 X 1</w:t>
                            </w:r>
                            <w:r w:rsidR="00806914">
                              <w:rPr>
                                <w:sz w:val="16"/>
                              </w:rPr>
                              <w:t>4</w:t>
                            </w:r>
                            <w:r w:rsidRPr="00D11489">
                              <w:rPr>
                                <w:sz w:val="16"/>
                              </w:rPr>
                              <w:t>9</w:t>
                            </w:r>
                            <w:r w:rsidR="003B2C3E">
                              <w:rPr>
                                <w:sz w:val="16"/>
                              </w:rPr>
                              <w:t xml:space="preserve"> px (R*)</w:t>
                            </w:r>
                          </w:p>
                        </w:txbxContent>
                      </v:textbox>
                    </v:rect>
                  </w:pict>
                </mc:Fallback>
              </mc:AlternateContent>
            </w:r>
          </w:p>
        </w:tc>
      </w:tr>
    </w:tbl>
    <w:p w14:paraId="167AFCBB" w14:textId="4F24D75A" w:rsidR="00222925" w:rsidRDefault="00222925" w:rsidP="00FA05C5">
      <w:pPr>
        <w:rPr>
          <w:rFonts w:ascii="Arial" w:hAnsi="Arial" w:cs="Arial"/>
        </w:rPr>
      </w:pPr>
    </w:p>
    <w:p w14:paraId="75FE0FE6" w14:textId="77777777" w:rsidR="004A39DB" w:rsidRPr="003A5F04" w:rsidRDefault="004A39DB" w:rsidP="004A39DB">
      <w:pPr>
        <w:rPr>
          <w:rFonts w:ascii="Arial" w:hAnsi="Arial" w:cs="Arial"/>
        </w:rPr>
      </w:pPr>
      <w:r w:rsidRPr="003A5F04">
        <w:rPr>
          <w:rFonts w:ascii="Arial" w:hAnsi="Arial" w:cs="Arial"/>
        </w:rPr>
        <w:t>R* - Rendered image size within the email.</w:t>
      </w:r>
    </w:p>
    <w:p w14:paraId="2EB4E776" w14:textId="77777777" w:rsidR="004A39DB" w:rsidRDefault="004A39DB" w:rsidP="004A39DB">
      <w:pPr>
        <w:rPr>
          <w:rFonts w:ascii="Arial" w:hAnsi="Arial" w:cs="Arial"/>
        </w:rPr>
      </w:pPr>
      <w:r w:rsidRPr="003A5F04">
        <w:rPr>
          <w:rFonts w:ascii="Arial" w:hAnsi="Arial" w:cs="Arial"/>
        </w:rPr>
        <w:t>A** - Actual image size (required for creation of the image)</w:t>
      </w:r>
    </w:p>
    <w:p w14:paraId="663AB9FD" w14:textId="265A2B1B" w:rsidR="004A39DB" w:rsidRPr="00FA05C5" w:rsidRDefault="001D33D6" w:rsidP="00FA05C5">
      <w:pPr>
        <w:rPr>
          <w:rFonts w:ascii="Arial" w:hAnsi="Arial" w:cs="Arial"/>
        </w:rPr>
      </w:pPr>
      <w:r>
        <w:rPr>
          <w:rFonts w:ascii="Arial" w:hAnsi="Arial" w:cs="Arial"/>
        </w:rPr>
        <w:t>CTA Text*** - This CTA button can support long text.</w:t>
      </w:r>
    </w:p>
    <w:sectPr w:rsidR="004A39DB" w:rsidRPr="00FA05C5" w:rsidSect="004F1A6B">
      <w:pgSz w:w="18720" w:h="3168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5D3D" w14:textId="77777777" w:rsidR="00A20796" w:rsidRPr="00EE50FB" w:rsidRDefault="00A20796" w:rsidP="00EE50FB">
      <w:r>
        <w:separator/>
      </w:r>
    </w:p>
  </w:endnote>
  <w:endnote w:type="continuationSeparator" w:id="0">
    <w:p w14:paraId="5D30B527" w14:textId="77777777" w:rsidR="00A20796" w:rsidRPr="00EE50FB" w:rsidRDefault="00A20796" w:rsidP="00EE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86A5" w14:textId="77777777" w:rsidR="00256388" w:rsidRDefault="00256388" w:rsidP="00256388">
    <w:pPr>
      <w:pStyle w:val="Footer"/>
      <w:jc w:val="right"/>
    </w:pPr>
    <w:r>
      <w:rPr>
        <w:rFonts w:ascii="Arial" w:eastAsiaTheme="minorEastAsia" w:hAnsi="Arial" w:cs="Arial"/>
        <w:noProof/>
        <w:color w:val="000048"/>
        <w:sz w:val="20"/>
        <w:szCs w:val="20"/>
      </w:rPr>
      <w:t>Global Campaign Operations, MarTech</w:t>
    </w:r>
  </w:p>
  <w:p w14:paraId="1B0563D3" w14:textId="77777777" w:rsidR="004F1A6B" w:rsidRDefault="004F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3A72" w14:textId="77777777" w:rsidR="00A20796" w:rsidRPr="00EE50FB" w:rsidRDefault="00A20796" w:rsidP="00EE50FB">
      <w:r>
        <w:separator/>
      </w:r>
    </w:p>
  </w:footnote>
  <w:footnote w:type="continuationSeparator" w:id="0">
    <w:p w14:paraId="2CEB72F4" w14:textId="77777777" w:rsidR="00A20796" w:rsidRPr="00EE50FB" w:rsidRDefault="00A20796" w:rsidP="00EE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B065" w14:textId="6587DB7F" w:rsidR="004F1A6B" w:rsidRDefault="00ED3D36">
    <w:pPr>
      <w:pStyle w:val="Header"/>
    </w:pPr>
    <w:r>
      <w:rPr>
        <w:noProof/>
      </w:rPr>
      <w:drawing>
        <wp:anchor distT="0" distB="0" distL="114300" distR="114300" simplePos="0" relativeHeight="251659264" behindDoc="1" locked="0" layoutInCell="1" allowOverlap="1" wp14:anchorId="27FC7121" wp14:editId="6DA3FA2F">
          <wp:simplePos x="0" y="0"/>
          <wp:positionH relativeFrom="column">
            <wp:posOffset>-558800</wp:posOffset>
          </wp:positionH>
          <wp:positionV relativeFrom="paragraph">
            <wp:posOffset>-31750</wp:posOffset>
          </wp:positionV>
          <wp:extent cx="1962236" cy="591185"/>
          <wp:effectExtent l="0" t="0" r="0" b="0"/>
          <wp:wrapNone/>
          <wp:docPr id="7" name="Picture 7"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26"/>
    <w:multiLevelType w:val="hybridMultilevel"/>
    <w:tmpl w:val="9F10B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D72288"/>
    <w:multiLevelType w:val="hybridMultilevel"/>
    <w:tmpl w:val="0186C5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4930CC"/>
    <w:multiLevelType w:val="hybridMultilevel"/>
    <w:tmpl w:val="66B0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56AE"/>
    <w:multiLevelType w:val="hybridMultilevel"/>
    <w:tmpl w:val="9974A3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B4D5A"/>
    <w:multiLevelType w:val="multilevel"/>
    <w:tmpl w:val="919A3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Matthew (Cognizant)">
    <w15:presenceInfo w15:providerId="AD" w15:userId="S-1-5-21-1178368992-402679808-390482200-2763082"/>
  </w15:person>
  <w15:person w15:author="P, Deepa (Cognizant)">
    <w15:presenceInfo w15:providerId="AD" w15:userId="S-1-5-21-1178368992-402679808-390482200-313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ocumentProtection w:edit="readOnly" w:formatting="1" w:enforcement="0"/>
  <w:autoFormatOverrid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9A"/>
    <w:rsid w:val="00006249"/>
    <w:rsid w:val="00023A35"/>
    <w:rsid w:val="00031A42"/>
    <w:rsid w:val="0005681A"/>
    <w:rsid w:val="00056CBB"/>
    <w:rsid w:val="00060F3A"/>
    <w:rsid w:val="00095073"/>
    <w:rsid w:val="000A3B55"/>
    <w:rsid w:val="000B5BFA"/>
    <w:rsid w:val="000C4DF2"/>
    <w:rsid w:val="000E2C91"/>
    <w:rsid w:val="000E43AC"/>
    <w:rsid w:val="000E698C"/>
    <w:rsid w:val="000E6D9A"/>
    <w:rsid w:val="001116F1"/>
    <w:rsid w:val="001135FD"/>
    <w:rsid w:val="00122407"/>
    <w:rsid w:val="00136E17"/>
    <w:rsid w:val="00146376"/>
    <w:rsid w:val="00150C0F"/>
    <w:rsid w:val="001524B2"/>
    <w:rsid w:val="00165949"/>
    <w:rsid w:val="001731C6"/>
    <w:rsid w:val="00173944"/>
    <w:rsid w:val="001866AF"/>
    <w:rsid w:val="001A388F"/>
    <w:rsid w:val="001B1466"/>
    <w:rsid w:val="001B7833"/>
    <w:rsid w:val="001C01ED"/>
    <w:rsid w:val="001D33D6"/>
    <w:rsid w:val="001E466C"/>
    <w:rsid w:val="001F74FC"/>
    <w:rsid w:val="00200BF3"/>
    <w:rsid w:val="00221ECB"/>
    <w:rsid w:val="00222925"/>
    <w:rsid w:val="002505D5"/>
    <w:rsid w:val="00256388"/>
    <w:rsid w:val="00257B67"/>
    <w:rsid w:val="0027038E"/>
    <w:rsid w:val="00273BD5"/>
    <w:rsid w:val="00274953"/>
    <w:rsid w:val="00291C65"/>
    <w:rsid w:val="00296C1B"/>
    <w:rsid w:val="002E4163"/>
    <w:rsid w:val="002F1876"/>
    <w:rsid w:val="002F3AC0"/>
    <w:rsid w:val="0031340C"/>
    <w:rsid w:val="00314C27"/>
    <w:rsid w:val="00315D41"/>
    <w:rsid w:val="00316994"/>
    <w:rsid w:val="00323AA1"/>
    <w:rsid w:val="00325E59"/>
    <w:rsid w:val="00332CF8"/>
    <w:rsid w:val="00344060"/>
    <w:rsid w:val="00366D42"/>
    <w:rsid w:val="003721D3"/>
    <w:rsid w:val="0039355B"/>
    <w:rsid w:val="003A201B"/>
    <w:rsid w:val="003A5F04"/>
    <w:rsid w:val="003B2C3E"/>
    <w:rsid w:val="003C118A"/>
    <w:rsid w:val="003C7F52"/>
    <w:rsid w:val="003E2038"/>
    <w:rsid w:val="003F4337"/>
    <w:rsid w:val="00416AB2"/>
    <w:rsid w:val="00426A2F"/>
    <w:rsid w:val="00452CCE"/>
    <w:rsid w:val="0048208F"/>
    <w:rsid w:val="004864EA"/>
    <w:rsid w:val="004903FD"/>
    <w:rsid w:val="00491BE2"/>
    <w:rsid w:val="004A39DB"/>
    <w:rsid w:val="004A4C16"/>
    <w:rsid w:val="004A69E1"/>
    <w:rsid w:val="004A72FE"/>
    <w:rsid w:val="004B41EC"/>
    <w:rsid w:val="004C7441"/>
    <w:rsid w:val="004D19E1"/>
    <w:rsid w:val="004D6322"/>
    <w:rsid w:val="004E2CC0"/>
    <w:rsid w:val="004E4002"/>
    <w:rsid w:val="004F1A6B"/>
    <w:rsid w:val="004F2158"/>
    <w:rsid w:val="00523368"/>
    <w:rsid w:val="005254C2"/>
    <w:rsid w:val="0053056C"/>
    <w:rsid w:val="005329C9"/>
    <w:rsid w:val="00567347"/>
    <w:rsid w:val="0058145F"/>
    <w:rsid w:val="005872C6"/>
    <w:rsid w:val="005900B2"/>
    <w:rsid w:val="005950DC"/>
    <w:rsid w:val="005B0E28"/>
    <w:rsid w:val="005B2D7B"/>
    <w:rsid w:val="005C56D9"/>
    <w:rsid w:val="005D000C"/>
    <w:rsid w:val="00600E6D"/>
    <w:rsid w:val="00607BB5"/>
    <w:rsid w:val="00627AD7"/>
    <w:rsid w:val="00645A0E"/>
    <w:rsid w:val="006530FA"/>
    <w:rsid w:val="00682FC4"/>
    <w:rsid w:val="00684CB5"/>
    <w:rsid w:val="00693204"/>
    <w:rsid w:val="006D4274"/>
    <w:rsid w:val="006D7B16"/>
    <w:rsid w:val="006F5CFD"/>
    <w:rsid w:val="007049D8"/>
    <w:rsid w:val="00705ECF"/>
    <w:rsid w:val="00723294"/>
    <w:rsid w:val="00731C2F"/>
    <w:rsid w:val="0074040A"/>
    <w:rsid w:val="00742C83"/>
    <w:rsid w:val="0077602D"/>
    <w:rsid w:val="00790F2C"/>
    <w:rsid w:val="007A0598"/>
    <w:rsid w:val="007A7E1C"/>
    <w:rsid w:val="007E2CA7"/>
    <w:rsid w:val="007E5A63"/>
    <w:rsid w:val="00806914"/>
    <w:rsid w:val="00811A6A"/>
    <w:rsid w:val="00821CEF"/>
    <w:rsid w:val="00830C19"/>
    <w:rsid w:val="00841806"/>
    <w:rsid w:val="00847237"/>
    <w:rsid w:val="0087461D"/>
    <w:rsid w:val="00880586"/>
    <w:rsid w:val="00880F2E"/>
    <w:rsid w:val="00887146"/>
    <w:rsid w:val="00894D7B"/>
    <w:rsid w:val="008B3A46"/>
    <w:rsid w:val="008C2BA4"/>
    <w:rsid w:val="008C7B95"/>
    <w:rsid w:val="008D368C"/>
    <w:rsid w:val="008F2239"/>
    <w:rsid w:val="00927F74"/>
    <w:rsid w:val="00946307"/>
    <w:rsid w:val="00960B35"/>
    <w:rsid w:val="00970991"/>
    <w:rsid w:val="009B24CC"/>
    <w:rsid w:val="009B3D10"/>
    <w:rsid w:val="009B6F8F"/>
    <w:rsid w:val="009C5866"/>
    <w:rsid w:val="009E16C0"/>
    <w:rsid w:val="00A074F9"/>
    <w:rsid w:val="00A20796"/>
    <w:rsid w:val="00A505D7"/>
    <w:rsid w:val="00A5268B"/>
    <w:rsid w:val="00A57974"/>
    <w:rsid w:val="00A64ECD"/>
    <w:rsid w:val="00A76FD7"/>
    <w:rsid w:val="00A87C58"/>
    <w:rsid w:val="00A94E14"/>
    <w:rsid w:val="00A9545D"/>
    <w:rsid w:val="00A97E70"/>
    <w:rsid w:val="00AA4664"/>
    <w:rsid w:val="00AB3CB8"/>
    <w:rsid w:val="00AB6D1F"/>
    <w:rsid w:val="00AD2BC7"/>
    <w:rsid w:val="00AD2BE5"/>
    <w:rsid w:val="00AF0DB2"/>
    <w:rsid w:val="00AF5D8B"/>
    <w:rsid w:val="00AF5DCA"/>
    <w:rsid w:val="00AF7693"/>
    <w:rsid w:val="00B06795"/>
    <w:rsid w:val="00B333D2"/>
    <w:rsid w:val="00B346A1"/>
    <w:rsid w:val="00B358AD"/>
    <w:rsid w:val="00B47304"/>
    <w:rsid w:val="00B70FCC"/>
    <w:rsid w:val="00B8460A"/>
    <w:rsid w:val="00B87570"/>
    <w:rsid w:val="00B9281D"/>
    <w:rsid w:val="00BC6359"/>
    <w:rsid w:val="00BF6099"/>
    <w:rsid w:val="00C157EE"/>
    <w:rsid w:val="00C2567E"/>
    <w:rsid w:val="00C35582"/>
    <w:rsid w:val="00C41804"/>
    <w:rsid w:val="00C5469F"/>
    <w:rsid w:val="00C674CD"/>
    <w:rsid w:val="00C70916"/>
    <w:rsid w:val="00C8078F"/>
    <w:rsid w:val="00C85428"/>
    <w:rsid w:val="00CA75A1"/>
    <w:rsid w:val="00CC1E12"/>
    <w:rsid w:val="00CF50BF"/>
    <w:rsid w:val="00D01B94"/>
    <w:rsid w:val="00D05D1A"/>
    <w:rsid w:val="00D07126"/>
    <w:rsid w:val="00D108CA"/>
    <w:rsid w:val="00D11489"/>
    <w:rsid w:val="00D14AF3"/>
    <w:rsid w:val="00D15384"/>
    <w:rsid w:val="00D24230"/>
    <w:rsid w:val="00D57BE6"/>
    <w:rsid w:val="00D76B53"/>
    <w:rsid w:val="00D776DA"/>
    <w:rsid w:val="00D85D47"/>
    <w:rsid w:val="00D93752"/>
    <w:rsid w:val="00DB6125"/>
    <w:rsid w:val="00DC1616"/>
    <w:rsid w:val="00DC4148"/>
    <w:rsid w:val="00DF2577"/>
    <w:rsid w:val="00E01C6D"/>
    <w:rsid w:val="00E15186"/>
    <w:rsid w:val="00E45E41"/>
    <w:rsid w:val="00E569B7"/>
    <w:rsid w:val="00E74D80"/>
    <w:rsid w:val="00E87C44"/>
    <w:rsid w:val="00EB459C"/>
    <w:rsid w:val="00EB7E70"/>
    <w:rsid w:val="00ED0178"/>
    <w:rsid w:val="00ED3D36"/>
    <w:rsid w:val="00ED78F0"/>
    <w:rsid w:val="00EE50FB"/>
    <w:rsid w:val="00F05A42"/>
    <w:rsid w:val="00F151DB"/>
    <w:rsid w:val="00F16B07"/>
    <w:rsid w:val="00F22C16"/>
    <w:rsid w:val="00F3609D"/>
    <w:rsid w:val="00F43617"/>
    <w:rsid w:val="00F53E1E"/>
    <w:rsid w:val="00F82D6F"/>
    <w:rsid w:val="00F91E38"/>
    <w:rsid w:val="00F97DB1"/>
    <w:rsid w:val="00FA05C5"/>
    <w:rsid w:val="00FA3E1A"/>
    <w:rsid w:val="00FA4B28"/>
    <w:rsid w:val="00FA7C35"/>
    <w:rsid w:val="00FB589C"/>
    <w:rsid w:val="00FD419E"/>
    <w:rsid w:val="00FE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ECD94F"/>
  <w15:chartTrackingRefBased/>
  <w15:docId w15:val="{221F83B8-80FB-4D32-B5AC-850C579F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1D3"/>
    <w:rPr>
      <w:color w:val="0033A0"/>
      <w:u w:val="single"/>
    </w:rPr>
  </w:style>
  <w:style w:type="character" w:styleId="Strong">
    <w:name w:val="Strong"/>
    <w:basedOn w:val="DefaultParagraphFont"/>
    <w:uiPriority w:val="22"/>
    <w:qFormat/>
    <w:rsid w:val="003721D3"/>
    <w:rPr>
      <w:b/>
      <w:bCs/>
    </w:rPr>
  </w:style>
  <w:style w:type="character" w:styleId="IntenseReference">
    <w:name w:val="Intense Reference"/>
    <w:basedOn w:val="DefaultParagraphFont"/>
    <w:uiPriority w:val="32"/>
    <w:qFormat/>
    <w:rsid w:val="003721D3"/>
    <w:rPr>
      <w:b/>
      <w:bCs/>
      <w:smallCaps/>
      <w:color w:val="5B9BD5" w:themeColor="accent1"/>
      <w:spacing w:val="5"/>
    </w:rPr>
  </w:style>
  <w:style w:type="character" w:styleId="IntenseEmphasis">
    <w:name w:val="Intense Emphasis"/>
    <w:basedOn w:val="DefaultParagraphFont"/>
    <w:uiPriority w:val="21"/>
    <w:qFormat/>
    <w:rsid w:val="003721D3"/>
    <w:rPr>
      <w:i/>
      <w:iCs/>
      <w:color w:val="5B9BD5" w:themeColor="accent1"/>
    </w:rPr>
  </w:style>
  <w:style w:type="character" w:styleId="PlaceholderText">
    <w:name w:val="Placeholder Text"/>
    <w:basedOn w:val="DefaultParagraphFont"/>
    <w:uiPriority w:val="99"/>
    <w:semiHidden/>
    <w:rsid w:val="000B5BFA"/>
    <w:rPr>
      <w:color w:val="808080"/>
    </w:rPr>
  </w:style>
  <w:style w:type="table" w:styleId="TableGrid">
    <w:name w:val="Table Grid"/>
    <w:basedOn w:val="TableNormal"/>
    <w:uiPriority w:val="39"/>
    <w:rsid w:val="00FA3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3E1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53E1E"/>
    <w:pPr>
      <w:ind w:left="720"/>
      <w:contextualSpacing/>
    </w:pPr>
  </w:style>
  <w:style w:type="character" w:customStyle="1" w:styleId="mobfont22">
    <w:name w:val="mobfont22"/>
    <w:basedOn w:val="DefaultParagraphFont"/>
    <w:rsid w:val="009E16C0"/>
  </w:style>
  <w:style w:type="character" w:styleId="FollowedHyperlink">
    <w:name w:val="FollowedHyperlink"/>
    <w:basedOn w:val="DefaultParagraphFont"/>
    <w:uiPriority w:val="99"/>
    <w:semiHidden/>
    <w:unhideWhenUsed/>
    <w:rsid w:val="005D000C"/>
    <w:rPr>
      <w:color w:val="954F72" w:themeColor="followedHyperlink"/>
      <w:u w:val="single"/>
    </w:rPr>
  </w:style>
  <w:style w:type="paragraph" w:styleId="BalloonText">
    <w:name w:val="Balloon Text"/>
    <w:basedOn w:val="Normal"/>
    <w:link w:val="BalloonTextChar"/>
    <w:uiPriority w:val="99"/>
    <w:semiHidden/>
    <w:unhideWhenUsed/>
    <w:rsid w:val="0065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0FA"/>
    <w:rPr>
      <w:rFonts w:ascii="Segoe UI" w:hAnsi="Segoe UI" w:cs="Segoe UI"/>
      <w:sz w:val="18"/>
      <w:szCs w:val="18"/>
    </w:rPr>
  </w:style>
  <w:style w:type="character" w:styleId="CommentReference">
    <w:name w:val="annotation reference"/>
    <w:basedOn w:val="DefaultParagraphFont"/>
    <w:uiPriority w:val="99"/>
    <w:semiHidden/>
    <w:unhideWhenUsed/>
    <w:rsid w:val="006530FA"/>
    <w:rPr>
      <w:sz w:val="16"/>
      <w:szCs w:val="16"/>
    </w:rPr>
  </w:style>
  <w:style w:type="paragraph" w:styleId="CommentText">
    <w:name w:val="annotation text"/>
    <w:basedOn w:val="Normal"/>
    <w:link w:val="CommentTextChar"/>
    <w:uiPriority w:val="99"/>
    <w:semiHidden/>
    <w:unhideWhenUsed/>
    <w:rsid w:val="006530FA"/>
    <w:pPr>
      <w:spacing w:line="240" w:lineRule="auto"/>
    </w:pPr>
    <w:rPr>
      <w:sz w:val="20"/>
      <w:szCs w:val="20"/>
    </w:rPr>
  </w:style>
  <w:style w:type="character" w:customStyle="1" w:styleId="CommentTextChar">
    <w:name w:val="Comment Text Char"/>
    <w:basedOn w:val="DefaultParagraphFont"/>
    <w:link w:val="CommentText"/>
    <w:uiPriority w:val="99"/>
    <w:semiHidden/>
    <w:rsid w:val="006530FA"/>
    <w:rPr>
      <w:sz w:val="20"/>
      <w:szCs w:val="20"/>
    </w:rPr>
  </w:style>
  <w:style w:type="paragraph" w:styleId="CommentSubject">
    <w:name w:val="annotation subject"/>
    <w:basedOn w:val="CommentText"/>
    <w:next w:val="CommentText"/>
    <w:link w:val="CommentSubjectChar"/>
    <w:uiPriority w:val="99"/>
    <w:semiHidden/>
    <w:unhideWhenUsed/>
    <w:rsid w:val="006530FA"/>
    <w:rPr>
      <w:b/>
      <w:bCs/>
    </w:rPr>
  </w:style>
  <w:style w:type="character" w:customStyle="1" w:styleId="CommentSubjectChar">
    <w:name w:val="Comment Subject Char"/>
    <w:basedOn w:val="CommentTextChar"/>
    <w:link w:val="CommentSubject"/>
    <w:uiPriority w:val="99"/>
    <w:semiHidden/>
    <w:rsid w:val="006530FA"/>
    <w:rPr>
      <w:b/>
      <w:bCs/>
      <w:sz w:val="20"/>
      <w:szCs w:val="20"/>
    </w:rPr>
  </w:style>
  <w:style w:type="paragraph" w:styleId="Revision">
    <w:name w:val="Revision"/>
    <w:hidden/>
    <w:uiPriority w:val="99"/>
    <w:semiHidden/>
    <w:rsid w:val="004C7441"/>
    <w:pPr>
      <w:spacing w:after="0" w:line="240" w:lineRule="auto"/>
    </w:pPr>
  </w:style>
  <w:style w:type="table" w:styleId="GridTable4-Accent1">
    <w:name w:val="Grid Table 4 Accent 1"/>
    <w:basedOn w:val="TableNormal"/>
    <w:uiPriority w:val="49"/>
    <w:rsid w:val="00D07126"/>
    <w:pPr>
      <w:spacing w:after="0" w:line="240" w:lineRule="auto"/>
    </w:pPr>
    <w:rPr>
      <w:rFonts w:asciiTheme="majorHAnsi" w:eastAsiaTheme="minorEastAsia" w:hAnsiTheme="majorHAnsi" w:cs="Arial"/>
      <w:color w:val="000000" w:themeColor="text1"/>
      <w:sz w:val="18"/>
      <w:szCs w:val="1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F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A6B"/>
  </w:style>
  <w:style w:type="paragraph" w:styleId="Footer">
    <w:name w:val="footer"/>
    <w:basedOn w:val="Normal"/>
    <w:link w:val="FooterChar"/>
    <w:uiPriority w:val="99"/>
    <w:unhideWhenUsed/>
    <w:rsid w:val="004F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851">
      <w:bodyDiv w:val="1"/>
      <w:marLeft w:val="0"/>
      <w:marRight w:val="0"/>
      <w:marTop w:val="0"/>
      <w:marBottom w:val="0"/>
      <w:divBdr>
        <w:top w:val="none" w:sz="0" w:space="0" w:color="auto"/>
        <w:left w:val="none" w:sz="0" w:space="0" w:color="auto"/>
        <w:bottom w:val="none" w:sz="0" w:space="0" w:color="auto"/>
        <w:right w:val="none" w:sz="0" w:space="0" w:color="auto"/>
      </w:divBdr>
    </w:div>
    <w:div w:id="78911304">
      <w:bodyDiv w:val="1"/>
      <w:marLeft w:val="0"/>
      <w:marRight w:val="0"/>
      <w:marTop w:val="0"/>
      <w:marBottom w:val="0"/>
      <w:divBdr>
        <w:top w:val="none" w:sz="0" w:space="0" w:color="auto"/>
        <w:left w:val="none" w:sz="0" w:space="0" w:color="auto"/>
        <w:bottom w:val="none" w:sz="0" w:space="0" w:color="auto"/>
        <w:right w:val="none" w:sz="0" w:space="0" w:color="auto"/>
      </w:divBdr>
    </w:div>
    <w:div w:id="102189182">
      <w:bodyDiv w:val="1"/>
      <w:marLeft w:val="0"/>
      <w:marRight w:val="0"/>
      <w:marTop w:val="0"/>
      <w:marBottom w:val="0"/>
      <w:divBdr>
        <w:top w:val="none" w:sz="0" w:space="0" w:color="auto"/>
        <w:left w:val="none" w:sz="0" w:space="0" w:color="auto"/>
        <w:bottom w:val="none" w:sz="0" w:space="0" w:color="auto"/>
        <w:right w:val="none" w:sz="0" w:space="0" w:color="auto"/>
      </w:divBdr>
    </w:div>
    <w:div w:id="199710868">
      <w:bodyDiv w:val="1"/>
      <w:marLeft w:val="0"/>
      <w:marRight w:val="0"/>
      <w:marTop w:val="0"/>
      <w:marBottom w:val="0"/>
      <w:divBdr>
        <w:top w:val="none" w:sz="0" w:space="0" w:color="auto"/>
        <w:left w:val="none" w:sz="0" w:space="0" w:color="auto"/>
        <w:bottom w:val="none" w:sz="0" w:space="0" w:color="auto"/>
        <w:right w:val="none" w:sz="0" w:space="0" w:color="auto"/>
      </w:divBdr>
    </w:div>
    <w:div w:id="256251793">
      <w:bodyDiv w:val="1"/>
      <w:marLeft w:val="0"/>
      <w:marRight w:val="0"/>
      <w:marTop w:val="0"/>
      <w:marBottom w:val="0"/>
      <w:divBdr>
        <w:top w:val="none" w:sz="0" w:space="0" w:color="auto"/>
        <w:left w:val="none" w:sz="0" w:space="0" w:color="auto"/>
        <w:bottom w:val="none" w:sz="0" w:space="0" w:color="auto"/>
        <w:right w:val="none" w:sz="0" w:space="0" w:color="auto"/>
      </w:divBdr>
    </w:div>
    <w:div w:id="393161180">
      <w:bodyDiv w:val="1"/>
      <w:marLeft w:val="0"/>
      <w:marRight w:val="0"/>
      <w:marTop w:val="0"/>
      <w:marBottom w:val="0"/>
      <w:divBdr>
        <w:top w:val="none" w:sz="0" w:space="0" w:color="auto"/>
        <w:left w:val="none" w:sz="0" w:space="0" w:color="auto"/>
        <w:bottom w:val="none" w:sz="0" w:space="0" w:color="auto"/>
        <w:right w:val="none" w:sz="0" w:space="0" w:color="auto"/>
      </w:divBdr>
    </w:div>
    <w:div w:id="1155875376">
      <w:bodyDiv w:val="1"/>
      <w:marLeft w:val="0"/>
      <w:marRight w:val="0"/>
      <w:marTop w:val="0"/>
      <w:marBottom w:val="0"/>
      <w:divBdr>
        <w:top w:val="none" w:sz="0" w:space="0" w:color="auto"/>
        <w:left w:val="none" w:sz="0" w:space="0" w:color="auto"/>
        <w:bottom w:val="none" w:sz="0" w:space="0" w:color="auto"/>
        <w:right w:val="none" w:sz="0" w:space="0" w:color="auto"/>
      </w:divBdr>
    </w:div>
    <w:div w:id="1182165378">
      <w:bodyDiv w:val="1"/>
      <w:marLeft w:val="0"/>
      <w:marRight w:val="0"/>
      <w:marTop w:val="0"/>
      <w:marBottom w:val="0"/>
      <w:divBdr>
        <w:top w:val="none" w:sz="0" w:space="0" w:color="auto"/>
        <w:left w:val="none" w:sz="0" w:space="0" w:color="auto"/>
        <w:bottom w:val="none" w:sz="0" w:space="0" w:color="auto"/>
        <w:right w:val="none" w:sz="0" w:space="0" w:color="auto"/>
      </w:divBdr>
      <w:divsChild>
        <w:div w:id="724371992">
          <w:marLeft w:val="0"/>
          <w:marRight w:val="0"/>
          <w:marTop w:val="0"/>
          <w:marBottom w:val="0"/>
          <w:divBdr>
            <w:top w:val="none" w:sz="0" w:space="0" w:color="auto"/>
            <w:left w:val="none" w:sz="0" w:space="0" w:color="auto"/>
            <w:bottom w:val="none" w:sz="0" w:space="0" w:color="auto"/>
            <w:right w:val="none" w:sz="0" w:space="0" w:color="auto"/>
          </w:divBdr>
        </w:div>
      </w:divsChild>
    </w:div>
    <w:div w:id="1335108767">
      <w:bodyDiv w:val="1"/>
      <w:marLeft w:val="0"/>
      <w:marRight w:val="0"/>
      <w:marTop w:val="0"/>
      <w:marBottom w:val="0"/>
      <w:divBdr>
        <w:top w:val="none" w:sz="0" w:space="0" w:color="auto"/>
        <w:left w:val="none" w:sz="0" w:space="0" w:color="auto"/>
        <w:bottom w:val="none" w:sz="0" w:space="0" w:color="auto"/>
        <w:right w:val="none" w:sz="0" w:space="0" w:color="auto"/>
      </w:divBdr>
    </w:div>
    <w:div w:id="1364093812">
      <w:bodyDiv w:val="1"/>
      <w:marLeft w:val="0"/>
      <w:marRight w:val="0"/>
      <w:marTop w:val="0"/>
      <w:marBottom w:val="0"/>
      <w:divBdr>
        <w:top w:val="none" w:sz="0" w:space="0" w:color="auto"/>
        <w:left w:val="none" w:sz="0" w:space="0" w:color="auto"/>
        <w:bottom w:val="none" w:sz="0" w:space="0" w:color="auto"/>
        <w:right w:val="none" w:sz="0" w:space="0" w:color="auto"/>
      </w:divBdr>
    </w:div>
    <w:div w:id="1499417671">
      <w:bodyDiv w:val="1"/>
      <w:marLeft w:val="0"/>
      <w:marRight w:val="0"/>
      <w:marTop w:val="0"/>
      <w:marBottom w:val="0"/>
      <w:divBdr>
        <w:top w:val="none" w:sz="0" w:space="0" w:color="auto"/>
        <w:left w:val="none" w:sz="0" w:space="0" w:color="auto"/>
        <w:bottom w:val="none" w:sz="0" w:space="0" w:color="auto"/>
        <w:right w:val="none" w:sz="0" w:space="0" w:color="auto"/>
      </w:divBdr>
    </w:div>
    <w:div w:id="1592936371">
      <w:bodyDiv w:val="1"/>
      <w:marLeft w:val="0"/>
      <w:marRight w:val="0"/>
      <w:marTop w:val="0"/>
      <w:marBottom w:val="0"/>
      <w:divBdr>
        <w:top w:val="none" w:sz="0" w:space="0" w:color="auto"/>
        <w:left w:val="none" w:sz="0" w:space="0" w:color="auto"/>
        <w:bottom w:val="none" w:sz="0" w:space="0" w:color="auto"/>
        <w:right w:val="none" w:sz="0" w:space="0" w:color="auto"/>
      </w:divBdr>
    </w:div>
    <w:div w:id="1752580691">
      <w:bodyDiv w:val="1"/>
      <w:marLeft w:val="0"/>
      <w:marRight w:val="0"/>
      <w:marTop w:val="0"/>
      <w:marBottom w:val="0"/>
      <w:divBdr>
        <w:top w:val="none" w:sz="0" w:space="0" w:color="auto"/>
        <w:left w:val="none" w:sz="0" w:space="0" w:color="auto"/>
        <w:bottom w:val="none" w:sz="0" w:space="0" w:color="auto"/>
        <w:right w:val="none" w:sz="0" w:space="0" w:color="auto"/>
      </w:divBdr>
    </w:div>
    <w:div w:id="186766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shutterstock.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uat.cognizant.com/us/en/fm-gallery-new"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49982320DC214396A020652A170BA7" ma:contentTypeVersion="10" ma:contentTypeDescription="Create a new document." ma:contentTypeScope="" ma:versionID="105f37903b3a2524d3800b19899f0753">
  <xsd:schema xmlns:xsd="http://www.w3.org/2001/XMLSchema" xmlns:xs="http://www.w3.org/2001/XMLSchema" xmlns:p="http://schemas.microsoft.com/office/2006/metadata/properties" xmlns:ns3="b2fa5dda-d1d2-49c0-b4a7-cfdf82b88bd7" xmlns:ns4="f29542a2-d657-440d-b5ac-1af9c89f4952" targetNamespace="http://schemas.microsoft.com/office/2006/metadata/properties" ma:root="true" ma:fieldsID="0137169ff91464931cfcd927e941b83c" ns3:_="" ns4:_="">
    <xsd:import namespace="b2fa5dda-d1d2-49c0-b4a7-cfdf82b88bd7"/>
    <xsd:import namespace="f29542a2-d657-440d-b5ac-1af9c89f49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a5dda-d1d2-49c0-b4a7-cfdf82b88b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542a2-d657-440d-b5ac-1af9c89f49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19ADB1-6883-4B9E-9788-A72478C50829}">
  <ds:schemaRefs>
    <ds:schemaRef ds:uri="http://schemas.microsoft.com/sharepoint/v3/contenttype/forms"/>
  </ds:schemaRefs>
</ds:datastoreItem>
</file>

<file path=customXml/itemProps2.xml><?xml version="1.0" encoding="utf-8"?>
<ds:datastoreItem xmlns:ds="http://schemas.openxmlformats.org/officeDocument/2006/customXml" ds:itemID="{45C30B1F-9043-41C0-AE7A-89D0E288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a5dda-d1d2-49c0-b4a7-cfdf82b88bd7"/>
    <ds:schemaRef ds:uri="f29542a2-d657-440d-b5ac-1af9c89f4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607176-542F-402E-90C9-5F0A057CAF77}">
  <ds:schemaRefs>
    <ds:schemaRef ds:uri="http://schemas.openxmlformats.org/officeDocument/2006/bibliography"/>
  </ds:schemaRefs>
</ds:datastoreItem>
</file>

<file path=customXml/itemProps4.xml><?xml version="1.0" encoding="utf-8"?>
<ds:datastoreItem xmlns:ds="http://schemas.openxmlformats.org/officeDocument/2006/customXml" ds:itemID="{E1D34445-8FCD-4859-B33D-A5EB9DA89E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Muraliganesh, Rajesh (Cognizant)</dc:creator>
  <cp:keywords/>
  <dc:description/>
  <cp:lastModifiedBy>P, Deepa (Cognizant)</cp:lastModifiedBy>
  <cp:revision>19</cp:revision>
  <dcterms:created xsi:type="dcterms:W3CDTF">2020-11-04T06:15:00Z</dcterms:created>
  <dcterms:modified xsi:type="dcterms:W3CDTF">2022-04-29T14:54:00Z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0x0101000049982320DC214396A020652A170BA7</vt:lpwstr>
  </property>
</Properties>
</file>